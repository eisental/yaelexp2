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FA7E6" w14:textId="1D92BD5D" w:rsidR="00CC29D3" w:rsidRPr="005001A0" w:rsidRDefault="00CC29D3" w:rsidP="00AE48F8">
      <w:pPr>
        <w:pStyle w:val="1"/>
        <w:rPr>
          <w:rtl/>
        </w:rPr>
      </w:pPr>
      <w:r w:rsidRPr="005001A0">
        <w:rPr>
          <w:rtl/>
        </w:rPr>
        <w:t>ניסוי אקורדים מרובעים – שינויים אחרי פיילוט</w:t>
      </w:r>
    </w:p>
    <w:p w14:paraId="07B66535" w14:textId="77777777" w:rsidR="00007853" w:rsidRDefault="00007853" w:rsidP="00007853">
      <w:pPr>
        <w:pStyle w:val="2"/>
        <w:rPr>
          <w:rtl/>
        </w:rPr>
      </w:pPr>
      <w:r>
        <w:rPr>
          <w:rFonts w:hint="cs"/>
          <w:rtl/>
        </w:rPr>
        <w:t>הערות כלליות</w:t>
      </w:r>
    </w:p>
    <w:p w14:paraId="7401E4E0" w14:textId="1D9D8995" w:rsidR="00007853" w:rsidRDefault="00007853" w:rsidP="00007853">
      <w:pPr>
        <w:pStyle w:val="a3"/>
        <w:numPr>
          <w:ilvl w:val="0"/>
          <w:numId w:val="7"/>
        </w:numPr>
        <w:spacing w:line="360" w:lineRule="auto"/>
        <w:ind w:left="714" w:hanging="357"/>
        <w:rPr>
          <w:rFonts w:ascii="David" w:hAnsi="David" w:cs="David"/>
          <w:sz w:val="24"/>
          <w:szCs w:val="24"/>
        </w:rPr>
      </w:pPr>
      <w:r w:rsidRPr="009C7C4C">
        <w:rPr>
          <w:rFonts w:ascii="David" w:hAnsi="David" w:cs="David"/>
          <w:sz w:val="24"/>
          <w:szCs w:val="24"/>
          <w:rtl/>
        </w:rPr>
        <w:t>לוודא עם טל שהרנדומיזציה תקינה</w:t>
      </w:r>
    </w:p>
    <w:p w14:paraId="3FB3CA35" w14:textId="6B58B989" w:rsidR="00007853" w:rsidRDefault="00030917" w:rsidP="00007853">
      <w:pPr>
        <w:pStyle w:val="a3"/>
        <w:numPr>
          <w:ilvl w:val="0"/>
          <w:numId w:val="7"/>
        </w:numPr>
        <w:spacing w:line="360" w:lineRule="auto"/>
        <w:ind w:left="714" w:hanging="357"/>
        <w:rPr>
          <w:rFonts w:ascii="David" w:hAnsi="David" w:cs="David"/>
          <w:sz w:val="24"/>
          <w:szCs w:val="24"/>
        </w:rPr>
      </w:pPr>
      <w:r>
        <w:rPr>
          <w:rFonts w:ascii="David" w:hAnsi="David" w:cs="David" w:hint="cs"/>
          <w:sz w:val="24"/>
          <w:szCs w:val="24"/>
          <w:rtl/>
        </w:rPr>
        <w:t xml:space="preserve">סדר העבודה של טל: </w:t>
      </w:r>
      <w:r w:rsidR="00007853">
        <w:rPr>
          <w:rFonts w:ascii="David" w:hAnsi="David" w:cs="David" w:hint="cs"/>
          <w:sz w:val="24"/>
          <w:szCs w:val="24"/>
          <w:rtl/>
        </w:rPr>
        <w:t>להתחיל מתיקון המבחן, לאחר מכן אסטרטגיה אחת (זיהוי אוטומטי), לאחר מכן אסטרטגיה שנייה (קישור לקטעים מוזיקליים), ורק בסוף האסטרטגיה האחרונה (הקשר טונאלי)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כך בינתיים יעל תוכל להתחיל להריץ פיילוט שני על כל אסטרטגיה בנפרד.</w:t>
      </w:r>
    </w:p>
    <w:p w14:paraId="42FA3700" w14:textId="44EC76FC" w:rsidR="009B50F5" w:rsidRDefault="009B50F5" w:rsidP="00007853">
      <w:pPr>
        <w:pStyle w:val="a3"/>
        <w:numPr>
          <w:ilvl w:val="0"/>
          <w:numId w:val="7"/>
        </w:numPr>
        <w:spacing w:line="360" w:lineRule="auto"/>
        <w:ind w:left="714" w:hanging="357"/>
        <w:rPr>
          <w:rFonts w:ascii="David" w:hAnsi="David" w:cs="David"/>
          <w:sz w:val="24"/>
          <w:szCs w:val="24"/>
        </w:rPr>
      </w:pPr>
      <w:r>
        <w:rPr>
          <w:rFonts w:ascii="David" w:hAnsi="David" w:cs="David" w:hint="cs"/>
          <w:sz w:val="24"/>
          <w:szCs w:val="24"/>
          <w:rtl/>
        </w:rPr>
        <w:t xml:space="preserve">בקובץ "מסכים לתוכנות לניסוי </w:t>
      </w:r>
      <w:r>
        <w:rPr>
          <w:rFonts w:ascii="David" w:hAnsi="David" w:cs="David"/>
          <w:sz w:val="24"/>
          <w:szCs w:val="24"/>
          <w:rtl/>
        </w:rPr>
        <w:t>–</w:t>
      </w:r>
      <w:r>
        <w:rPr>
          <w:rFonts w:ascii="David" w:hAnsi="David" w:cs="David" w:hint="cs"/>
          <w:sz w:val="24"/>
          <w:szCs w:val="24"/>
          <w:rtl/>
        </w:rPr>
        <w:t xml:space="preserve"> כולל שינויי מספרי הקלטות" מופיעים כל המסכים המעודכנים, כולל גם את השינויים וגם את הדברים שנשארו זהים. השינויים בו מסומנים </w:t>
      </w:r>
      <w:r w:rsidRPr="008B12FB">
        <w:rPr>
          <w:rFonts w:ascii="David" w:hAnsi="David" w:cs="David" w:hint="cs"/>
          <w:sz w:val="24"/>
          <w:szCs w:val="24"/>
          <w:highlight w:val="cyan"/>
          <w:rtl/>
        </w:rPr>
        <w:t>במארקר כחול</w:t>
      </w:r>
      <w:r>
        <w:rPr>
          <w:rFonts w:ascii="David" w:hAnsi="David" w:cs="David" w:hint="cs"/>
          <w:sz w:val="24"/>
          <w:szCs w:val="24"/>
          <w:rtl/>
        </w:rPr>
        <w:t>.</w:t>
      </w:r>
    </w:p>
    <w:p w14:paraId="2692B438" w14:textId="67DF13A7" w:rsidR="005001A0" w:rsidRPr="005001A0" w:rsidRDefault="005001A0" w:rsidP="001E4D66">
      <w:pPr>
        <w:pStyle w:val="2"/>
        <w:rPr>
          <w:rtl/>
        </w:rPr>
      </w:pPr>
      <w:r w:rsidRPr="005001A0">
        <w:rPr>
          <w:rtl/>
        </w:rPr>
        <w:t>מבחן:</w:t>
      </w:r>
    </w:p>
    <w:p w14:paraId="249AE327" w14:textId="1C1E6579" w:rsidR="005001A0" w:rsidRPr="002855AF" w:rsidRDefault="005001A0" w:rsidP="005001A0">
      <w:pPr>
        <w:pStyle w:val="a3"/>
        <w:numPr>
          <w:ilvl w:val="0"/>
          <w:numId w:val="1"/>
        </w:numPr>
        <w:spacing w:line="360" w:lineRule="auto"/>
        <w:rPr>
          <w:rFonts w:ascii="David" w:hAnsi="David" w:cs="David"/>
          <w:sz w:val="24"/>
          <w:szCs w:val="24"/>
          <w:highlight w:val="cyan"/>
        </w:rPr>
      </w:pPr>
      <w:r w:rsidRPr="002855AF">
        <w:rPr>
          <w:rFonts w:ascii="David" w:hAnsi="David" w:cs="David"/>
          <w:sz w:val="24"/>
          <w:szCs w:val="24"/>
          <w:highlight w:val="cyan"/>
          <w:rtl/>
        </w:rPr>
        <w:t>מורידים את תת מבחן ב' – וריאנטים</w:t>
      </w:r>
    </w:p>
    <w:p w14:paraId="7702606C" w14:textId="615B49A0" w:rsidR="005001A0" w:rsidRDefault="005001A0" w:rsidP="005001A0">
      <w:pPr>
        <w:pStyle w:val="a3"/>
        <w:numPr>
          <w:ilvl w:val="0"/>
          <w:numId w:val="1"/>
        </w:numPr>
        <w:spacing w:line="360" w:lineRule="auto"/>
        <w:rPr>
          <w:rFonts w:ascii="David" w:hAnsi="David" w:cs="David"/>
          <w:sz w:val="24"/>
          <w:szCs w:val="24"/>
        </w:rPr>
      </w:pPr>
      <w:r w:rsidRPr="005001A0">
        <w:rPr>
          <w:rFonts w:ascii="David" w:hAnsi="David" w:cs="David"/>
          <w:sz w:val="24"/>
          <w:szCs w:val="24"/>
          <w:rtl/>
        </w:rPr>
        <w:t>מחלקים את כמות החזרות ביתר חלקי המבחן בחצי</w:t>
      </w:r>
    </w:p>
    <w:p w14:paraId="0624676E" w14:textId="5840BD0E" w:rsidR="00AE48F8" w:rsidRPr="005001A0" w:rsidRDefault="00AE48F8" w:rsidP="00AE48F8">
      <w:pPr>
        <w:pStyle w:val="a3"/>
        <w:spacing w:line="360" w:lineRule="auto"/>
        <w:rPr>
          <w:rFonts w:ascii="David" w:hAnsi="David" w:cs="David"/>
          <w:sz w:val="24"/>
          <w:szCs w:val="24"/>
        </w:rPr>
      </w:pPr>
      <w:r>
        <w:rPr>
          <w:rFonts w:ascii="David" w:hAnsi="David" w:cs="David" w:hint="cs"/>
          <w:sz w:val="24"/>
          <w:szCs w:val="24"/>
          <w:rtl/>
        </w:rPr>
        <w:t xml:space="preserve">(16 אקורדים בכל חלק: תת מבחן א' </w:t>
      </w:r>
      <w:r>
        <w:rPr>
          <w:rFonts w:ascii="David" w:hAnsi="David" w:cs="David"/>
          <w:sz w:val="24"/>
          <w:szCs w:val="24"/>
          <w:rtl/>
        </w:rPr>
        <w:t>–</w:t>
      </w:r>
      <w:r>
        <w:rPr>
          <w:rFonts w:ascii="David" w:hAnsi="David" w:cs="David" w:hint="cs"/>
          <w:sz w:val="24"/>
          <w:szCs w:val="24"/>
          <w:rtl/>
        </w:rPr>
        <w:t xml:space="preserve"> 4 אקורדים, 4 טרנס', כל טרנספוזיציה תושמע בסאונד פסנתר/גיטרה באקראי, תת מבחן </w:t>
      </w:r>
      <w:r w:rsidR="00F07702">
        <w:rPr>
          <w:rFonts w:ascii="David" w:hAnsi="David" w:cs="David" w:hint="cs"/>
          <w:sz w:val="24"/>
          <w:szCs w:val="24"/>
          <w:rtl/>
        </w:rPr>
        <w:t>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4 אקורדים, 4 שירים, כל שיר יושמע פעם אחת</w:t>
      </w:r>
      <w:r w:rsidR="001542B2">
        <w:rPr>
          <w:rFonts w:ascii="David" w:hAnsi="David" w:cs="David" w:hint="cs"/>
          <w:sz w:val="24"/>
          <w:szCs w:val="24"/>
          <w:rtl/>
        </w:rPr>
        <w:t xml:space="preserve">, תת מבחן ג' </w:t>
      </w:r>
      <w:r w:rsidR="001542B2">
        <w:rPr>
          <w:rFonts w:ascii="David" w:hAnsi="David" w:cs="David"/>
          <w:sz w:val="24"/>
          <w:szCs w:val="24"/>
          <w:rtl/>
        </w:rPr>
        <w:t>–</w:t>
      </w:r>
      <w:r w:rsidR="001542B2">
        <w:rPr>
          <w:rFonts w:ascii="David" w:hAnsi="David" w:cs="David" w:hint="cs"/>
          <w:sz w:val="24"/>
          <w:szCs w:val="24"/>
          <w:rtl/>
        </w:rPr>
        <w:t xml:space="preserve"> 4 אקורדים, 4 צמדים, 4 טרנס', כל צמד יושמע בטרנספוזיציה אחרת ובסאונד אחר אקראי</w:t>
      </w:r>
      <w:r>
        <w:rPr>
          <w:rFonts w:ascii="David" w:hAnsi="David" w:cs="David" w:hint="cs"/>
          <w:sz w:val="24"/>
          <w:szCs w:val="24"/>
          <w:rtl/>
        </w:rPr>
        <w:t>)</w:t>
      </w:r>
      <w:r w:rsidR="00115972">
        <w:rPr>
          <w:rFonts w:ascii="David" w:hAnsi="David" w:cs="David" w:hint="cs"/>
          <w:sz w:val="24"/>
          <w:szCs w:val="24"/>
          <w:rtl/>
        </w:rPr>
        <w:t xml:space="preserve">. </w:t>
      </w:r>
      <w:r w:rsidR="00115972" w:rsidRPr="00115972">
        <w:rPr>
          <w:rFonts w:ascii="David" w:hAnsi="David" w:cs="David" w:hint="cs"/>
          <w:sz w:val="24"/>
          <w:szCs w:val="24"/>
          <w:highlight w:val="yellow"/>
          <w:rtl/>
        </w:rPr>
        <w:t xml:space="preserve">צריך למצוא דרך לאזן האקראיות </w:t>
      </w:r>
      <w:r w:rsidR="00115972" w:rsidRPr="00115972">
        <w:rPr>
          <w:rFonts w:ascii="David" w:hAnsi="David" w:cs="David"/>
          <w:sz w:val="24"/>
          <w:szCs w:val="24"/>
          <w:highlight w:val="yellow"/>
          <w:rtl/>
        </w:rPr>
        <w:t>–</w:t>
      </w:r>
      <w:r w:rsidR="00115972" w:rsidRPr="00115972">
        <w:rPr>
          <w:rFonts w:ascii="David" w:hAnsi="David" w:cs="David" w:hint="cs"/>
          <w:sz w:val="24"/>
          <w:szCs w:val="24"/>
          <w:highlight w:val="yellow"/>
          <w:rtl/>
        </w:rPr>
        <w:t xml:space="preserve"> כך ששני הסאונדים יושמעו ב-50 50.</w:t>
      </w:r>
    </w:p>
    <w:p w14:paraId="067D2F17" w14:textId="15163C9C" w:rsidR="005001A0" w:rsidRDefault="005001A0" w:rsidP="005001A0">
      <w:pPr>
        <w:pStyle w:val="a3"/>
        <w:numPr>
          <w:ilvl w:val="0"/>
          <w:numId w:val="1"/>
        </w:numPr>
        <w:spacing w:line="360" w:lineRule="auto"/>
        <w:rPr>
          <w:rFonts w:ascii="David" w:hAnsi="David" w:cs="David"/>
          <w:sz w:val="24"/>
          <w:szCs w:val="24"/>
        </w:rPr>
      </w:pPr>
      <w:r w:rsidRPr="005001A0">
        <w:rPr>
          <w:rFonts w:ascii="David" w:hAnsi="David" w:cs="David"/>
          <w:sz w:val="24"/>
          <w:szCs w:val="24"/>
          <w:rtl/>
        </w:rPr>
        <w:t xml:space="preserve">מכפילים את המבחן – מתחילים עם חלק חופשי </w:t>
      </w:r>
      <w:r w:rsidR="0010276B">
        <w:rPr>
          <w:rFonts w:ascii="David" w:hAnsi="David" w:cs="David" w:hint="cs"/>
          <w:sz w:val="24"/>
          <w:szCs w:val="24"/>
          <w:rtl/>
        </w:rPr>
        <w:t>ששלושת חלקיו אקראיים,</w:t>
      </w:r>
      <w:r w:rsidRPr="005001A0">
        <w:rPr>
          <w:rFonts w:ascii="David" w:hAnsi="David" w:cs="David"/>
          <w:sz w:val="24"/>
          <w:szCs w:val="24"/>
          <w:rtl/>
        </w:rPr>
        <w:t xml:space="preserve"> בו ניתן לשמוע כל אקורד עד 3 פעמים</w:t>
      </w:r>
      <w:r w:rsidR="000E0A62">
        <w:rPr>
          <w:rFonts w:ascii="David" w:hAnsi="David" w:cs="David" w:hint="cs"/>
          <w:sz w:val="24"/>
          <w:szCs w:val="24"/>
          <w:rtl/>
        </w:rPr>
        <w:t xml:space="preserve"> (פעם אחת אוטומטית, עד פעמיים בלחיצה), וחלק מהיר </w:t>
      </w:r>
      <w:r w:rsidR="0010276B">
        <w:rPr>
          <w:rFonts w:ascii="David" w:hAnsi="David" w:cs="David" w:hint="cs"/>
          <w:sz w:val="24"/>
          <w:szCs w:val="24"/>
          <w:rtl/>
        </w:rPr>
        <w:t xml:space="preserve">ששלושת חלקיו אקראיים </w:t>
      </w:r>
      <w:r w:rsidR="000E0A62">
        <w:rPr>
          <w:rFonts w:ascii="David" w:hAnsi="David" w:cs="David" w:hint="cs"/>
          <w:sz w:val="24"/>
          <w:szCs w:val="24"/>
          <w:rtl/>
        </w:rPr>
        <w:t>(בו כל אקורד נשמע פעם אחת בלבד).</w:t>
      </w:r>
    </w:p>
    <w:p w14:paraId="111FF4D5" w14:textId="7A0350FC" w:rsidR="000D0AF7" w:rsidRDefault="000D0AF7" w:rsidP="000D0AF7">
      <w:pPr>
        <w:pStyle w:val="a3"/>
        <w:numPr>
          <w:ilvl w:val="0"/>
          <w:numId w:val="1"/>
        </w:numPr>
        <w:spacing w:line="360" w:lineRule="auto"/>
        <w:rPr>
          <w:rFonts w:ascii="David" w:hAnsi="David" w:cs="David"/>
          <w:sz w:val="24"/>
          <w:szCs w:val="24"/>
        </w:rPr>
      </w:pPr>
      <w:r>
        <w:rPr>
          <w:rFonts w:ascii="David" w:hAnsi="David" w:cs="David" w:hint="cs"/>
          <w:sz w:val="24"/>
          <w:szCs w:val="24"/>
          <w:rtl/>
        </w:rPr>
        <w:t xml:space="preserve">מוסיפים לחצן רמקול למסכי התרגול בשביל החלק החופשי </w:t>
      </w:r>
      <w:r>
        <w:rPr>
          <w:rFonts w:ascii="David" w:hAnsi="David" w:cs="David"/>
          <w:sz w:val="24"/>
          <w:szCs w:val="24"/>
          <w:rtl/>
        </w:rPr>
        <w:t>–</w:t>
      </w:r>
      <w:r>
        <w:rPr>
          <w:rFonts w:ascii="David" w:hAnsi="David" w:cs="David" w:hint="cs"/>
          <w:sz w:val="24"/>
          <w:szCs w:val="24"/>
          <w:rtl/>
        </w:rPr>
        <w:t xml:space="preserve"> ניתן ללחוץ עליו ולשמוע שנית ושלישית.</w:t>
      </w:r>
    </w:p>
    <w:p w14:paraId="6C46BB2C" w14:textId="50DB1761" w:rsidR="000D0AF7" w:rsidRPr="000D0AF7" w:rsidRDefault="000D0AF7" w:rsidP="000D0AF7">
      <w:pPr>
        <w:pStyle w:val="a3"/>
        <w:spacing w:line="360" w:lineRule="auto"/>
        <w:rPr>
          <w:rFonts w:ascii="David" w:hAnsi="David" w:cs="David"/>
          <w:sz w:val="24"/>
          <w:szCs w:val="24"/>
        </w:rPr>
      </w:pPr>
      <w:r>
        <w:rPr>
          <w:rFonts w:ascii="David" w:hAnsi="David" w:cs="David"/>
          <w:noProof/>
          <w:sz w:val="24"/>
          <w:szCs w:val="24"/>
        </w:rPr>
        <w:drawing>
          <wp:inline distT="0" distB="0" distL="0" distR="0" wp14:anchorId="001CD5E9" wp14:editId="6D46EDCF">
            <wp:extent cx="1770380" cy="1327785"/>
            <wp:effectExtent l="76200" t="76200" r="134620" b="13906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697" cy="1328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56564" w14:textId="01740C41" w:rsidR="005001A0" w:rsidRDefault="00C45F2F" w:rsidP="005001A0">
      <w:pPr>
        <w:pStyle w:val="a3"/>
        <w:numPr>
          <w:ilvl w:val="0"/>
          <w:numId w:val="1"/>
        </w:numPr>
        <w:spacing w:line="360" w:lineRule="auto"/>
        <w:rPr>
          <w:rFonts w:ascii="David" w:hAnsi="David" w:cs="David"/>
          <w:sz w:val="24"/>
          <w:szCs w:val="24"/>
        </w:rPr>
      </w:pPr>
      <w:r>
        <w:rPr>
          <w:rFonts w:ascii="David" w:hAnsi="David" w:cs="David" w:hint="cs"/>
          <w:sz w:val="24"/>
          <w:szCs w:val="24"/>
          <w:rtl/>
        </w:rPr>
        <w:t xml:space="preserve">מיקומי האקורדים במבחן צריכים להיות זהים למיקומי האקורדים של אותו נבדק לאורך הפעלות התוכנה בתרגולים (כמו כן </w:t>
      </w:r>
      <w:r>
        <w:rPr>
          <w:rFonts w:ascii="David" w:hAnsi="David" w:cs="David"/>
          <w:sz w:val="24"/>
          <w:szCs w:val="24"/>
          <w:rtl/>
        </w:rPr>
        <w:t>–</w:t>
      </w:r>
      <w:r>
        <w:rPr>
          <w:rFonts w:ascii="David" w:hAnsi="David" w:cs="David" w:hint="cs"/>
          <w:sz w:val="24"/>
          <w:szCs w:val="24"/>
          <w:rtl/>
        </w:rPr>
        <w:t xml:space="preserve"> קבועים בכל יום במהלך התרגול).</w:t>
      </w:r>
    </w:p>
    <w:p w14:paraId="2F7B45AD" w14:textId="289ACACD" w:rsidR="009C7C4C" w:rsidRDefault="009C7C4C" w:rsidP="009C7C4C">
      <w:pPr>
        <w:pStyle w:val="a3"/>
        <w:numPr>
          <w:ilvl w:val="0"/>
          <w:numId w:val="1"/>
        </w:numPr>
        <w:spacing w:line="360" w:lineRule="auto"/>
        <w:rPr>
          <w:rFonts w:ascii="David" w:hAnsi="David" w:cs="David"/>
          <w:sz w:val="24"/>
          <w:szCs w:val="24"/>
        </w:rPr>
      </w:pPr>
      <w:r>
        <w:rPr>
          <w:rFonts w:ascii="David" w:hAnsi="David" w:cs="David" w:hint="cs"/>
          <w:sz w:val="24"/>
          <w:szCs w:val="24"/>
          <w:rtl/>
        </w:rPr>
        <w:t xml:space="preserve">לתקן </w:t>
      </w:r>
      <w:r>
        <w:rPr>
          <w:rFonts w:ascii="David" w:hAnsi="David" w:cs="David"/>
          <w:sz w:val="24"/>
          <w:szCs w:val="24"/>
          <w:rtl/>
        </w:rPr>
        <w:t>–</w:t>
      </w:r>
      <w:r>
        <w:rPr>
          <w:rFonts w:ascii="David" w:hAnsi="David" w:cs="David" w:hint="cs"/>
          <w:sz w:val="24"/>
          <w:szCs w:val="24"/>
          <w:rtl/>
        </w:rPr>
        <w:t xml:space="preserve"> ניתן ללחוץ החל מהרגע הראשון של השמעת ההקלטה, אבל זה לא מעביר למסך הבא עד שההקלטה מסיימת לנגן.</w:t>
      </w:r>
    </w:p>
    <w:p w14:paraId="5562E912" w14:textId="0E5B194F" w:rsidR="00CC6A59" w:rsidRDefault="00CC6A59" w:rsidP="009C7C4C">
      <w:pPr>
        <w:pStyle w:val="a3"/>
        <w:numPr>
          <w:ilvl w:val="0"/>
          <w:numId w:val="1"/>
        </w:numPr>
        <w:spacing w:line="360" w:lineRule="auto"/>
        <w:rPr>
          <w:rFonts w:ascii="David" w:hAnsi="David" w:cs="David"/>
          <w:sz w:val="24"/>
          <w:szCs w:val="24"/>
        </w:rPr>
      </w:pPr>
      <w:r>
        <w:rPr>
          <w:rFonts w:ascii="David" w:hAnsi="David" w:cs="David" w:hint="cs"/>
          <w:sz w:val="24"/>
          <w:szCs w:val="24"/>
          <w:rtl/>
        </w:rPr>
        <w:t>משנים כמעט את כל דפי ההסבר (כולל אלה בחלקים המהירים).</w:t>
      </w:r>
    </w:p>
    <w:p w14:paraId="06AA65AC" w14:textId="77777777" w:rsidR="00A95C99" w:rsidRPr="00C45F2F" w:rsidRDefault="00A95C99" w:rsidP="00AE48F8">
      <w:pPr>
        <w:rPr>
          <w:rFonts w:ascii="David" w:hAnsi="David"/>
          <w:b/>
          <w:bCs/>
        </w:rPr>
      </w:pPr>
    </w:p>
    <w:p w14:paraId="65B4BA48" w14:textId="7ED40A69" w:rsidR="00AE48F8" w:rsidRPr="00C45F2F" w:rsidRDefault="00C45F2F" w:rsidP="001E4D66">
      <w:pPr>
        <w:pStyle w:val="2"/>
        <w:rPr>
          <w:rtl/>
        </w:rPr>
      </w:pPr>
      <w:r w:rsidRPr="00C45F2F">
        <w:rPr>
          <w:rFonts w:hint="cs"/>
          <w:rtl/>
        </w:rPr>
        <w:lastRenderedPageBreak/>
        <w:t>קישור לקטעים מוזיקליים:</w:t>
      </w:r>
    </w:p>
    <w:p w14:paraId="289D6C60" w14:textId="3DC792DF" w:rsidR="005E247C" w:rsidRDefault="005E247C" w:rsidP="00AE48F8">
      <w:pPr>
        <w:pStyle w:val="a3"/>
        <w:numPr>
          <w:ilvl w:val="0"/>
          <w:numId w:val="2"/>
        </w:numPr>
        <w:spacing w:line="360" w:lineRule="auto"/>
        <w:rPr>
          <w:rFonts w:ascii="David" w:hAnsi="David" w:cs="David"/>
          <w:sz w:val="24"/>
          <w:szCs w:val="24"/>
        </w:rPr>
      </w:pPr>
      <w:r>
        <w:rPr>
          <w:rFonts w:ascii="David" w:hAnsi="David" w:cs="David" w:hint="cs"/>
          <w:sz w:val="24"/>
          <w:szCs w:val="24"/>
          <w:rtl/>
        </w:rPr>
        <w:t>מוסיפים להסבר ההתחלתי שאם מתעייפים, ניתן לקחת הפסקה קצרה של עד דקה.</w:t>
      </w:r>
    </w:p>
    <w:p w14:paraId="40635942" w14:textId="77777777" w:rsidR="00FE371C" w:rsidRDefault="00A545B5" w:rsidP="00480BD2">
      <w:pPr>
        <w:pStyle w:val="a3"/>
        <w:spacing w:line="360" w:lineRule="auto"/>
        <w:rPr>
          <w:rFonts w:ascii="David" w:hAnsi="David" w:cs="David"/>
          <w:sz w:val="24"/>
          <w:szCs w:val="24"/>
        </w:rPr>
      </w:pPr>
      <w:r>
        <w:rPr>
          <w:rFonts w:ascii="David" w:hAnsi="David" w:cs="David" w:hint="cs"/>
          <w:sz w:val="24"/>
          <w:szCs w:val="24"/>
          <w:rtl/>
        </w:rPr>
        <w:t xml:space="preserve">מוסיפים להנחיה של החיבור האינטרנטי </w:t>
      </w:r>
      <w:r>
        <w:rPr>
          <w:rFonts w:ascii="David" w:hAnsi="David" w:cs="David"/>
          <w:sz w:val="24"/>
          <w:szCs w:val="24"/>
          <w:rtl/>
        </w:rPr>
        <w:t>–</w:t>
      </w:r>
      <w:r>
        <w:rPr>
          <w:rFonts w:ascii="David" w:hAnsi="David" w:cs="David" w:hint="cs"/>
          <w:sz w:val="24"/>
          <w:szCs w:val="24"/>
          <w:rtl/>
        </w:rPr>
        <w:t xml:space="preserve"> שבלי </w:t>
      </w:r>
      <w:r>
        <w:rPr>
          <w:rFonts w:ascii="David" w:hAnsi="David" w:cs="David" w:hint="cs"/>
          <w:sz w:val="24"/>
          <w:szCs w:val="24"/>
        </w:rPr>
        <w:t>WIFI</w:t>
      </w:r>
      <w:r>
        <w:rPr>
          <w:rFonts w:ascii="David" w:hAnsi="David" w:cs="David" w:hint="cs"/>
          <w:sz w:val="24"/>
          <w:szCs w:val="24"/>
          <w:rtl/>
        </w:rPr>
        <w:t xml:space="preserve"> או חיבור תקין ומהירות סבירה, לא ניתן יהיה להשלים את הניסוי</w:t>
      </w:r>
      <w:r w:rsidR="00E536FD">
        <w:rPr>
          <w:rFonts w:ascii="David" w:hAnsi="David" w:cs="David" w:hint="cs"/>
          <w:sz w:val="24"/>
          <w:szCs w:val="24"/>
          <w:rtl/>
        </w:rPr>
        <w:t xml:space="preserve"> </w:t>
      </w:r>
    </w:p>
    <w:p w14:paraId="2C5A4AE2" w14:textId="2CC04F00" w:rsidR="00A545B5" w:rsidRDefault="00E536FD" w:rsidP="00FE371C">
      <w:pPr>
        <w:pStyle w:val="a3"/>
        <w:spacing w:line="360" w:lineRule="auto"/>
        <w:rPr>
          <w:rFonts w:ascii="David" w:hAnsi="David" w:cs="David"/>
          <w:sz w:val="24"/>
          <w:szCs w:val="24"/>
        </w:rPr>
      </w:pPr>
      <w:r>
        <w:rPr>
          <w:rFonts w:ascii="David" w:hAnsi="David" w:cs="David" w:hint="cs"/>
          <w:sz w:val="24"/>
          <w:szCs w:val="24"/>
          <w:rtl/>
        </w:rPr>
        <w:t xml:space="preserve">(מסך </w:t>
      </w:r>
      <w:r w:rsidR="00DF251D">
        <w:rPr>
          <w:rFonts w:ascii="David" w:hAnsi="David" w:cs="David" w:hint="cs"/>
          <w:sz w:val="24"/>
          <w:szCs w:val="24"/>
          <w:rtl/>
        </w:rPr>
        <w:t>1</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מבוא).</w:t>
      </w:r>
    </w:p>
    <w:p w14:paraId="0C94F592" w14:textId="77777777" w:rsidR="00FE371C" w:rsidRDefault="00A545B5" w:rsidP="00AE48F8">
      <w:pPr>
        <w:pStyle w:val="a3"/>
        <w:numPr>
          <w:ilvl w:val="0"/>
          <w:numId w:val="2"/>
        </w:numPr>
        <w:spacing w:line="360" w:lineRule="auto"/>
        <w:rPr>
          <w:rFonts w:ascii="David" w:hAnsi="David" w:cs="David"/>
          <w:sz w:val="24"/>
          <w:szCs w:val="24"/>
        </w:rPr>
      </w:pPr>
      <w:r>
        <w:rPr>
          <w:rFonts w:ascii="David" w:hAnsi="David" w:cs="David" w:hint="cs"/>
          <w:sz w:val="24"/>
          <w:szCs w:val="24"/>
          <w:rtl/>
        </w:rPr>
        <w:t xml:space="preserve">מוסיפים להסבר ההתחלתי </w:t>
      </w:r>
      <w:r>
        <w:rPr>
          <w:rFonts w:ascii="David" w:hAnsi="David" w:cs="David"/>
          <w:sz w:val="24"/>
          <w:szCs w:val="24"/>
          <w:rtl/>
        </w:rPr>
        <w:t>–</w:t>
      </w:r>
      <w:r>
        <w:rPr>
          <w:rFonts w:ascii="David" w:hAnsi="David" w:cs="David" w:hint="cs"/>
          <w:sz w:val="24"/>
          <w:szCs w:val="24"/>
          <w:rtl/>
        </w:rPr>
        <w:t xml:space="preserve"> אקורד הוא מספר צלילים המנוגנים או מושמעים יחד.</w:t>
      </w:r>
      <w:r w:rsidR="00B47EC6">
        <w:rPr>
          <w:rFonts w:ascii="David" w:hAnsi="David" w:cs="David" w:hint="cs"/>
          <w:sz w:val="24"/>
          <w:szCs w:val="24"/>
          <w:rtl/>
        </w:rPr>
        <w:t xml:space="preserve"> מורידים "אקורדים מרובעים"</w:t>
      </w:r>
      <w:r w:rsidR="00E536FD">
        <w:rPr>
          <w:rFonts w:ascii="David" w:hAnsi="David" w:cs="David" w:hint="cs"/>
          <w:sz w:val="24"/>
          <w:szCs w:val="24"/>
          <w:rtl/>
        </w:rPr>
        <w:t xml:space="preserve"> </w:t>
      </w:r>
    </w:p>
    <w:p w14:paraId="3E33A539" w14:textId="62A46534" w:rsidR="00A545B5" w:rsidRDefault="00E536FD" w:rsidP="00FE371C">
      <w:pPr>
        <w:pStyle w:val="a3"/>
        <w:spacing w:line="360" w:lineRule="auto"/>
        <w:rPr>
          <w:rFonts w:ascii="David" w:hAnsi="David" w:cs="David"/>
          <w:sz w:val="24"/>
          <w:szCs w:val="24"/>
        </w:rPr>
      </w:pPr>
      <w:r>
        <w:rPr>
          <w:rFonts w:ascii="David" w:hAnsi="David" w:cs="David" w:hint="cs"/>
          <w:sz w:val="24"/>
          <w:szCs w:val="24"/>
          <w:rtl/>
        </w:rPr>
        <w:t xml:space="preserve">(מסך </w:t>
      </w:r>
      <w:r w:rsidR="00DF251D">
        <w:rPr>
          <w:rFonts w:ascii="David" w:hAnsi="David" w:cs="David" w:hint="cs"/>
          <w:sz w:val="24"/>
          <w:szCs w:val="24"/>
          <w:rtl/>
        </w:rPr>
        <w:t>2</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הסבר).</w:t>
      </w:r>
    </w:p>
    <w:p w14:paraId="3619901D" w14:textId="77777777" w:rsidR="000F789D" w:rsidRDefault="00E536FD" w:rsidP="00AE48F8">
      <w:pPr>
        <w:pStyle w:val="a3"/>
        <w:numPr>
          <w:ilvl w:val="0"/>
          <w:numId w:val="2"/>
        </w:numPr>
        <w:spacing w:line="360" w:lineRule="auto"/>
        <w:rPr>
          <w:rFonts w:ascii="David" w:hAnsi="David" w:cs="David"/>
          <w:sz w:val="24"/>
          <w:szCs w:val="24"/>
        </w:rPr>
      </w:pPr>
      <w:r>
        <w:rPr>
          <w:rFonts w:ascii="David" w:hAnsi="David" w:cs="David" w:hint="cs"/>
          <w:sz w:val="24"/>
          <w:szCs w:val="24"/>
          <w:rtl/>
        </w:rPr>
        <w:t xml:space="preserve">מתקנים הסבר לפני חלק א' שיעור: </w:t>
      </w:r>
      <w:r w:rsidRPr="00E536FD">
        <w:rPr>
          <w:rFonts w:ascii="David" w:hAnsi="David" w:cs="David"/>
          <w:sz w:val="24"/>
          <w:szCs w:val="24"/>
          <w:rtl/>
        </w:rPr>
        <w:t>מיד תשמעו קטעים קצרים מתוך שירים מוכרים. בכל קטע שתשמעו, יושמעו אקורדים (מספר צלילים המנוגנים יחד) המלווים את השירה. האקורד הראשון יהיה האקורד המשמעותי, אליו עליכם להתייחס.</w:t>
      </w:r>
      <w:r>
        <w:rPr>
          <w:rFonts w:ascii="David" w:hAnsi="David" w:cs="David" w:hint="cs"/>
          <w:sz w:val="24"/>
          <w:szCs w:val="24"/>
          <w:rtl/>
        </w:rPr>
        <w:t xml:space="preserve"> </w:t>
      </w:r>
      <w:r w:rsidR="000F789D">
        <w:rPr>
          <w:rFonts w:ascii="David" w:hAnsi="David" w:cs="David" w:hint="cs"/>
          <w:sz w:val="24"/>
          <w:szCs w:val="24"/>
          <w:rtl/>
        </w:rPr>
        <w:t>אקורד זה יושמע בשנית לאחר הקטע.</w:t>
      </w:r>
    </w:p>
    <w:p w14:paraId="5309DF68" w14:textId="77777777" w:rsidR="00FE371C" w:rsidRDefault="00E536FD" w:rsidP="000F789D">
      <w:pPr>
        <w:pStyle w:val="a3"/>
        <w:spacing w:line="360" w:lineRule="auto"/>
        <w:rPr>
          <w:rFonts w:ascii="David" w:hAnsi="David" w:cs="David"/>
          <w:sz w:val="24"/>
          <w:szCs w:val="24"/>
          <w:rtl/>
        </w:rPr>
      </w:pPr>
      <w:r w:rsidRPr="00E536FD">
        <w:rPr>
          <w:rFonts w:ascii="David" w:hAnsi="David" w:cs="David"/>
          <w:sz w:val="24"/>
          <w:szCs w:val="24"/>
          <w:rtl/>
        </w:rPr>
        <w:t>שימו לב כי הקטעים חוזרים על עצמם מספר רב של פעמים, בכדי לאפשר לכם למידה מעמיקה. נסו להאזין היטב בכל אחת מן ההשמעות</w:t>
      </w:r>
      <w:r>
        <w:rPr>
          <w:rFonts w:ascii="David" w:hAnsi="David" w:cs="David" w:hint="cs"/>
          <w:sz w:val="24"/>
          <w:szCs w:val="24"/>
          <w:rtl/>
        </w:rPr>
        <w:t xml:space="preserve"> </w:t>
      </w:r>
    </w:p>
    <w:p w14:paraId="460C1443" w14:textId="30B962A3" w:rsidR="00E536FD" w:rsidRDefault="00E536FD" w:rsidP="000F789D">
      <w:pPr>
        <w:pStyle w:val="a3"/>
        <w:spacing w:line="360" w:lineRule="auto"/>
        <w:rPr>
          <w:rFonts w:ascii="David" w:hAnsi="David" w:cs="David"/>
          <w:sz w:val="24"/>
          <w:szCs w:val="24"/>
        </w:rPr>
      </w:pPr>
      <w:r>
        <w:rPr>
          <w:rFonts w:ascii="David" w:hAnsi="David" w:cs="David" w:hint="cs"/>
          <w:sz w:val="24"/>
          <w:szCs w:val="24"/>
          <w:rtl/>
        </w:rPr>
        <w:t xml:space="preserve">(מסך 2.3 </w:t>
      </w:r>
      <w:r>
        <w:rPr>
          <w:rFonts w:ascii="David" w:hAnsi="David" w:cs="David"/>
          <w:sz w:val="24"/>
          <w:szCs w:val="24"/>
          <w:rtl/>
        </w:rPr>
        <w:t>–</w:t>
      </w:r>
      <w:r>
        <w:rPr>
          <w:rFonts w:ascii="David" w:hAnsi="David" w:cs="David" w:hint="cs"/>
          <w:sz w:val="24"/>
          <w:szCs w:val="24"/>
          <w:rtl/>
        </w:rPr>
        <w:t xml:space="preserve"> הסבר לחלק א' בשיעור).</w:t>
      </w:r>
    </w:p>
    <w:p w14:paraId="045BF970" w14:textId="0A22C73C" w:rsidR="008670D3" w:rsidRPr="008670D3" w:rsidRDefault="008670D3" w:rsidP="008670D3">
      <w:pPr>
        <w:pStyle w:val="a3"/>
        <w:numPr>
          <w:ilvl w:val="0"/>
          <w:numId w:val="2"/>
        </w:numPr>
        <w:spacing w:line="360" w:lineRule="auto"/>
        <w:rPr>
          <w:rFonts w:ascii="David" w:hAnsi="David" w:cs="David"/>
          <w:sz w:val="24"/>
          <w:szCs w:val="24"/>
        </w:rPr>
      </w:pPr>
      <w:r w:rsidRPr="001C041C">
        <w:rPr>
          <w:rFonts w:ascii="David" w:hAnsi="David" w:cs="David" w:hint="cs"/>
          <w:sz w:val="24"/>
          <w:szCs w:val="24"/>
          <w:highlight w:val="cyan"/>
          <w:rtl/>
        </w:rPr>
        <w:t>מזיזים את לחצן "המשך" שמופיע אחרי כל אקורד בשיעור/תרגול למרכז המסך</w:t>
      </w:r>
      <w:r>
        <w:rPr>
          <w:rFonts w:ascii="David" w:hAnsi="David" w:cs="David" w:hint="cs"/>
          <w:sz w:val="24"/>
          <w:szCs w:val="24"/>
          <w:rtl/>
        </w:rPr>
        <w:t>, כך שהעכבר יהיה מכוון למרכז המסך לפני כל אקורד (מיקום זהה לסימן הפלוס או הרמקול).</w:t>
      </w:r>
    </w:p>
    <w:p w14:paraId="1B81E6B8" w14:textId="0A3091F4" w:rsidR="0076537C" w:rsidRPr="000F789D" w:rsidRDefault="0076537C" w:rsidP="0076537C">
      <w:pPr>
        <w:pStyle w:val="a3"/>
        <w:numPr>
          <w:ilvl w:val="0"/>
          <w:numId w:val="2"/>
        </w:numPr>
        <w:spacing w:line="360" w:lineRule="auto"/>
        <w:rPr>
          <w:rFonts w:ascii="David" w:hAnsi="David" w:cs="David"/>
          <w:sz w:val="24"/>
          <w:szCs w:val="24"/>
          <w:highlight w:val="cyan"/>
        </w:rPr>
      </w:pPr>
      <w:r w:rsidRPr="000F789D">
        <w:rPr>
          <w:rFonts w:ascii="David" w:hAnsi="David" w:cs="David" w:hint="cs"/>
          <w:sz w:val="24"/>
          <w:szCs w:val="24"/>
          <w:highlight w:val="cyan"/>
          <w:rtl/>
        </w:rPr>
        <w:t>מחליפים מסך בחלקי השיעור למסך של חלק א' בתרגול, כאשר האקורד המושמע מסומן במלבן מהבהב סביבו.</w:t>
      </w:r>
    </w:p>
    <w:p w14:paraId="617CE7F3" w14:textId="77777777" w:rsidR="0076537C" w:rsidRDefault="0076537C" w:rsidP="0076537C">
      <w:pPr>
        <w:pStyle w:val="a3"/>
        <w:spacing w:line="360" w:lineRule="auto"/>
        <w:rPr>
          <w:rFonts w:ascii="David" w:hAnsi="David" w:cs="David"/>
          <w:sz w:val="24"/>
          <w:szCs w:val="24"/>
          <w:rtl/>
        </w:rPr>
      </w:pPr>
      <w:r>
        <w:rPr>
          <w:rFonts w:ascii="David" w:hAnsi="David" w:cs="David"/>
          <w:noProof/>
          <w:sz w:val="24"/>
          <w:szCs w:val="24"/>
        </w:rPr>
        <w:drawing>
          <wp:inline distT="0" distB="0" distL="0" distR="0" wp14:anchorId="68D62A9C" wp14:editId="7B2D8653">
            <wp:extent cx="1310534" cy="982980"/>
            <wp:effectExtent l="76200" t="76200" r="137795" b="1409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9138" cy="10194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Pr>
        <w:drawing>
          <wp:inline distT="0" distB="0" distL="0" distR="0" wp14:anchorId="1C870E53" wp14:editId="043D367C">
            <wp:extent cx="1331134" cy="998351"/>
            <wp:effectExtent l="76200" t="76200" r="135890" b="12573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תרגול עם שם השיר 1 מעודכן.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1134" cy="9983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tl/>
          <w:lang w:val="he-IL"/>
        </w:rPr>
        <w:drawing>
          <wp:inline distT="0" distB="0" distL="0" distR="0" wp14:anchorId="3B5FEC98" wp14:editId="6A0449E0">
            <wp:extent cx="1310536" cy="982980"/>
            <wp:effectExtent l="76200" t="76200" r="137795" b="1409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רגול עם קול.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650" cy="1026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CADCB5" w14:textId="49EA070A" w:rsidR="0076537C" w:rsidRPr="0076537C" w:rsidRDefault="0076537C" w:rsidP="0076537C">
      <w:pPr>
        <w:ind w:left="720"/>
        <w:rPr>
          <w:rFonts w:ascii="David" w:hAnsi="David"/>
        </w:rPr>
      </w:pPr>
      <w:r w:rsidRPr="00813301">
        <w:rPr>
          <w:rFonts w:ascii="David" w:hAnsi="David" w:hint="cs"/>
          <w:rtl/>
        </w:rPr>
        <w:t>מסך שיעור ישן</w:t>
      </w:r>
      <w:r w:rsidRPr="00813301">
        <w:rPr>
          <w:rFonts w:ascii="David" w:hAnsi="David"/>
          <w:rtl/>
        </w:rPr>
        <w:tab/>
      </w:r>
      <w:r w:rsidRPr="00813301">
        <w:rPr>
          <w:rFonts w:ascii="David" w:hAnsi="David"/>
          <w:rtl/>
        </w:rPr>
        <w:tab/>
      </w:r>
      <w:r>
        <w:rPr>
          <w:rFonts w:ascii="David" w:hAnsi="David" w:hint="cs"/>
          <w:rtl/>
        </w:rPr>
        <w:t xml:space="preserve">      </w:t>
      </w:r>
      <w:r w:rsidRPr="00813301">
        <w:rPr>
          <w:rFonts w:ascii="David" w:hAnsi="David" w:hint="cs"/>
          <w:rtl/>
        </w:rPr>
        <w:t>מסך שיעור חדש</w:t>
      </w:r>
      <w:r>
        <w:rPr>
          <w:rFonts w:ascii="David" w:hAnsi="David" w:hint="cs"/>
          <w:rtl/>
        </w:rPr>
        <w:t xml:space="preserve"> (א' תרגול)</w:t>
      </w:r>
      <w:r>
        <w:rPr>
          <w:rFonts w:ascii="David" w:hAnsi="David"/>
          <w:rtl/>
        </w:rPr>
        <w:tab/>
      </w:r>
      <w:r>
        <w:rPr>
          <w:rFonts w:ascii="David" w:hAnsi="David" w:hint="cs"/>
          <w:rtl/>
        </w:rPr>
        <w:t>מסך תרגול חלק ב'+ג'</w:t>
      </w:r>
    </w:p>
    <w:p w14:paraId="02C3E874" w14:textId="77777777" w:rsidR="00FE371C" w:rsidRDefault="00390BB7" w:rsidP="00387A07">
      <w:pPr>
        <w:pStyle w:val="a3"/>
        <w:numPr>
          <w:ilvl w:val="0"/>
          <w:numId w:val="2"/>
        </w:numPr>
        <w:spacing w:line="360" w:lineRule="auto"/>
        <w:ind w:left="714" w:hanging="357"/>
        <w:rPr>
          <w:rFonts w:ascii="David" w:hAnsi="David" w:cs="David"/>
          <w:sz w:val="24"/>
          <w:szCs w:val="24"/>
        </w:rPr>
      </w:pPr>
      <w:r>
        <w:rPr>
          <w:rFonts w:ascii="David" w:hAnsi="David" w:cs="David" w:hint="cs"/>
          <w:sz w:val="24"/>
          <w:szCs w:val="24"/>
          <w:rtl/>
        </w:rPr>
        <w:t xml:space="preserve">משנים הסבר לפני חלק ג' שיעור: </w:t>
      </w:r>
      <w:r w:rsidRPr="00390BB7">
        <w:rPr>
          <w:rFonts w:ascii="David" w:hAnsi="David" w:cs="David"/>
          <w:sz w:val="24"/>
          <w:szCs w:val="24"/>
          <w:rtl/>
        </w:rPr>
        <w:t>בחלק זה תשמעו את האקורדים המלווים את השיר בלבד, ללא המנגינה, ועליכם לשיר או לזמזם את המנגינה של השיר ששמו מופיע</w:t>
      </w:r>
      <w:r>
        <w:rPr>
          <w:rFonts w:ascii="David" w:hAnsi="David" w:cs="David" w:hint="cs"/>
          <w:sz w:val="24"/>
          <w:szCs w:val="24"/>
          <w:rtl/>
        </w:rPr>
        <w:t xml:space="preserve"> </w:t>
      </w:r>
    </w:p>
    <w:p w14:paraId="5C11FBA5" w14:textId="2F2BD287" w:rsidR="00390BB7" w:rsidRDefault="00390BB7" w:rsidP="00FE371C">
      <w:pPr>
        <w:pStyle w:val="a3"/>
        <w:spacing w:line="360" w:lineRule="auto"/>
        <w:ind w:left="714"/>
        <w:rPr>
          <w:rFonts w:ascii="David" w:hAnsi="David" w:cs="David"/>
          <w:sz w:val="24"/>
          <w:szCs w:val="24"/>
        </w:rPr>
      </w:pPr>
      <w:r>
        <w:rPr>
          <w:rFonts w:ascii="David" w:hAnsi="David" w:cs="David" w:hint="cs"/>
          <w:sz w:val="24"/>
          <w:szCs w:val="24"/>
          <w:rtl/>
        </w:rPr>
        <w:t xml:space="preserve">(מסך </w:t>
      </w:r>
      <w:r w:rsidR="00DF251D">
        <w:rPr>
          <w:rFonts w:ascii="David" w:hAnsi="David" w:cs="David" w:hint="cs"/>
          <w:sz w:val="24"/>
          <w:szCs w:val="24"/>
          <w:rtl/>
        </w:rPr>
        <w:t>5</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הסבר לחלק ג' בשיעור).</w:t>
      </w:r>
    </w:p>
    <w:p w14:paraId="48248D3C" w14:textId="06145F02" w:rsidR="008670D3" w:rsidRDefault="000F789D" w:rsidP="00387A07">
      <w:pPr>
        <w:pStyle w:val="a3"/>
        <w:numPr>
          <w:ilvl w:val="0"/>
          <w:numId w:val="2"/>
        </w:numPr>
        <w:spacing w:line="360" w:lineRule="auto"/>
        <w:ind w:left="714" w:hanging="357"/>
        <w:rPr>
          <w:rFonts w:ascii="David" w:hAnsi="David" w:cs="David"/>
          <w:sz w:val="24"/>
          <w:szCs w:val="24"/>
        </w:rPr>
      </w:pPr>
      <w:r>
        <w:rPr>
          <w:rFonts w:ascii="David" w:hAnsi="David" w:cs="David" w:hint="cs"/>
          <w:sz w:val="24"/>
          <w:szCs w:val="24"/>
          <w:rtl/>
        </w:rPr>
        <w:t>משנים הסבר לפני חלק א' תרגול</w:t>
      </w:r>
      <w:r w:rsidR="00C02189">
        <w:rPr>
          <w:rFonts w:ascii="David" w:hAnsi="David" w:cs="David" w:hint="cs"/>
          <w:sz w:val="24"/>
          <w:szCs w:val="24"/>
          <w:rtl/>
        </w:rPr>
        <w:t xml:space="preserve"> של החלק החופשי</w:t>
      </w:r>
      <w:r>
        <w:rPr>
          <w:rFonts w:ascii="David" w:hAnsi="David" w:cs="David" w:hint="cs"/>
          <w:sz w:val="24"/>
          <w:szCs w:val="24"/>
          <w:rtl/>
        </w:rPr>
        <w:t>:</w:t>
      </w:r>
      <w:r w:rsidR="0070619A" w:rsidRPr="0070619A">
        <w:rPr>
          <w:rtl/>
        </w:rPr>
        <w:t xml:space="preserve"> </w:t>
      </w:r>
      <w:r w:rsidR="0070619A" w:rsidRPr="0070619A">
        <w:rPr>
          <w:rFonts w:ascii="David" w:hAnsi="David" w:cs="David"/>
          <w:sz w:val="24"/>
          <w:szCs w:val="24"/>
          <w:rtl/>
        </w:rPr>
        <w:t>בחלק זה תשמעו את השירים אותם שמעתם בחלקים הקודמים, ותצטרכו לזהות את האקורד הראשון שלהם. בדומה לחלק הקודם, האקורד יושמע גם אחרי הקטע המוזיקלי</w:t>
      </w:r>
      <w:r w:rsidR="008670D3">
        <w:rPr>
          <w:rFonts w:ascii="David" w:hAnsi="David" w:cs="David" w:hint="cs"/>
          <w:sz w:val="24"/>
          <w:szCs w:val="24"/>
          <w:rtl/>
        </w:rPr>
        <w:t xml:space="preserve">. </w:t>
      </w:r>
    </w:p>
    <w:p w14:paraId="6F7BC64C" w14:textId="7A734A51" w:rsidR="005B5864" w:rsidRDefault="008670D3" w:rsidP="008670D3">
      <w:pPr>
        <w:pStyle w:val="a3"/>
        <w:spacing w:line="360" w:lineRule="auto"/>
        <w:ind w:left="714"/>
        <w:rPr>
          <w:rFonts w:ascii="David" w:hAnsi="David" w:cs="David"/>
          <w:sz w:val="24"/>
          <w:szCs w:val="24"/>
          <w:rtl/>
        </w:rPr>
      </w:pPr>
      <w:r w:rsidRPr="008670D3">
        <w:rPr>
          <w:rFonts w:ascii="David" w:hAnsi="David" w:cs="David"/>
          <w:sz w:val="24"/>
          <w:szCs w:val="24"/>
          <w:rtl/>
        </w:rPr>
        <w:t>בחלק זה באפשרותכם לשמוע את הקטע המוזיקלי שוב, על ידי לחיצה על סמן הרמקול.</w:t>
      </w:r>
      <w:r w:rsidR="0070619A">
        <w:rPr>
          <w:rFonts w:ascii="David" w:hAnsi="David" w:cs="David" w:hint="cs"/>
          <w:sz w:val="24"/>
          <w:szCs w:val="24"/>
          <w:rtl/>
        </w:rPr>
        <w:t xml:space="preserve"> </w:t>
      </w:r>
      <w:r w:rsidR="00E73610">
        <w:rPr>
          <w:rFonts w:ascii="David" w:hAnsi="David" w:cs="David" w:hint="cs"/>
          <w:sz w:val="24"/>
          <w:szCs w:val="24"/>
          <w:rtl/>
        </w:rPr>
        <w:t>לאחר זיהוי האקורד, לחצו על סוג האקורד באמצעות העכבר</w:t>
      </w:r>
      <w:r w:rsidR="00E76435">
        <w:rPr>
          <w:rFonts w:ascii="David" w:hAnsi="David" w:cs="David" w:hint="cs"/>
          <w:sz w:val="24"/>
          <w:szCs w:val="24"/>
          <w:rtl/>
        </w:rPr>
        <w:t xml:space="preserve">. </w:t>
      </w:r>
    </w:p>
    <w:p w14:paraId="33F6F73E" w14:textId="6B3D4F0F" w:rsidR="005B5864" w:rsidRDefault="005B5864" w:rsidP="008670D3">
      <w:pPr>
        <w:pStyle w:val="a3"/>
        <w:spacing w:line="360" w:lineRule="auto"/>
        <w:ind w:left="714"/>
        <w:rPr>
          <w:rFonts w:ascii="David" w:hAnsi="David" w:cs="David"/>
          <w:sz w:val="24"/>
          <w:szCs w:val="24"/>
          <w:rtl/>
        </w:rPr>
      </w:pPr>
      <w:r>
        <w:rPr>
          <w:rFonts w:ascii="David" w:hAnsi="David" w:cs="David" w:hint="cs"/>
          <w:sz w:val="24"/>
          <w:szCs w:val="24"/>
          <w:rtl/>
        </w:rPr>
        <w:t>שימו לב: רצוי ללחוץ על סוג האקורד ברגע הראשון בו זיהיתם אותו, אבל הקטע יושמע עד סופו, גם אם תלחצו על סוג האקורד מוקדם.</w:t>
      </w:r>
    </w:p>
    <w:p w14:paraId="7AA68813" w14:textId="77777777" w:rsidR="00FE371C" w:rsidRDefault="00E76435" w:rsidP="008670D3">
      <w:pPr>
        <w:pStyle w:val="a3"/>
        <w:spacing w:line="360" w:lineRule="auto"/>
        <w:ind w:left="714"/>
        <w:rPr>
          <w:rFonts w:ascii="David" w:hAnsi="David" w:cs="David"/>
          <w:sz w:val="24"/>
          <w:szCs w:val="24"/>
          <w:rtl/>
        </w:rPr>
      </w:pPr>
      <w:r>
        <w:rPr>
          <w:rFonts w:ascii="David" w:hAnsi="David" w:cs="David" w:hint="cs"/>
          <w:sz w:val="24"/>
          <w:szCs w:val="24"/>
          <w:rtl/>
        </w:rPr>
        <w:t>אנא כוונו את העבר למרכז המסך (סמן הרמקול) לפני כל תרגיל</w:t>
      </w:r>
      <w:r w:rsidR="00E73610">
        <w:rPr>
          <w:rFonts w:ascii="David" w:hAnsi="David" w:cs="David" w:hint="cs"/>
          <w:sz w:val="24"/>
          <w:szCs w:val="24"/>
          <w:rtl/>
        </w:rPr>
        <w:t xml:space="preserve"> </w:t>
      </w:r>
    </w:p>
    <w:p w14:paraId="6854FA43" w14:textId="47E6C1D3" w:rsidR="0070619A" w:rsidRPr="0070619A" w:rsidRDefault="0070619A" w:rsidP="008670D3">
      <w:pPr>
        <w:pStyle w:val="a3"/>
        <w:spacing w:line="360" w:lineRule="auto"/>
        <w:ind w:left="714"/>
        <w:rPr>
          <w:rFonts w:ascii="David" w:hAnsi="David" w:cs="David"/>
          <w:sz w:val="24"/>
          <w:szCs w:val="24"/>
          <w:rtl/>
        </w:rPr>
      </w:pPr>
      <w:r>
        <w:rPr>
          <w:rFonts w:ascii="David" w:hAnsi="David" w:cs="David" w:hint="cs"/>
          <w:sz w:val="24"/>
          <w:szCs w:val="24"/>
          <w:rtl/>
        </w:rPr>
        <w:t xml:space="preserve">(מסך </w:t>
      </w:r>
      <w:r w:rsidR="00C02189">
        <w:rPr>
          <w:rFonts w:ascii="David" w:hAnsi="David" w:cs="David" w:hint="cs"/>
          <w:sz w:val="24"/>
          <w:szCs w:val="24"/>
          <w:rtl/>
        </w:rPr>
        <w:t>6.1</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הסבר לקראת חלק התרגול).</w:t>
      </w:r>
    </w:p>
    <w:p w14:paraId="3B84A103" w14:textId="77777777" w:rsidR="00EB62BF" w:rsidRPr="00EB62BF" w:rsidRDefault="00EB62BF" w:rsidP="00EB62BF">
      <w:pPr>
        <w:pStyle w:val="a3"/>
        <w:numPr>
          <w:ilvl w:val="0"/>
          <w:numId w:val="2"/>
        </w:numPr>
        <w:spacing w:line="360" w:lineRule="auto"/>
        <w:rPr>
          <w:rFonts w:ascii="David" w:hAnsi="David" w:cs="David"/>
          <w:sz w:val="24"/>
          <w:szCs w:val="24"/>
          <w:highlight w:val="cyan"/>
        </w:rPr>
      </w:pPr>
      <w:r w:rsidRPr="00EB62BF">
        <w:rPr>
          <w:rFonts w:ascii="David" w:hAnsi="David" w:cs="David" w:hint="cs"/>
          <w:sz w:val="24"/>
          <w:szCs w:val="24"/>
          <w:highlight w:val="cyan"/>
          <w:rtl/>
        </w:rPr>
        <w:lastRenderedPageBreak/>
        <w:t>מחלקים את כמות האקורדים בתרגול בחצי</w:t>
      </w:r>
    </w:p>
    <w:p w14:paraId="6A21B3D3" w14:textId="77777777" w:rsidR="00EB62BF" w:rsidRDefault="00EB62BF" w:rsidP="00EB62BF">
      <w:pPr>
        <w:pStyle w:val="a3"/>
        <w:spacing w:line="360" w:lineRule="auto"/>
        <w:rPr>
          <w:rFonts w:ascii="David" w:hAnsi="David" w:cs="David"/>
          <w:sz w:val="24"/>
          <w:szCs w:val="24"/>
        </w:rPr>
      </w:pPr>
      <w:r>
        <w:rPr>
          <w:rFonts w:ascii="David" w:hAnsi="David" w:cs="David" w:hint="cs"/>
          <w:sz w:val="24"/>
          <w:szCs w:val="24"/>
          <w:rtl/>
        </w:rPr>
        <w:t xml:space="preserve">(16 אקורדים בכל חלק: חלק א' 4 אקורדים, בלי טרנס' </w:t>
      </w:r>
      <w:r>
        <w:rPr>
          <w:rFonts w:ascii="David" w:hAnsi="David" w:cs="David"/>
          <w:sz w:val="24"/>
          <w:szCs w:val="24"/>
          <w:rtl/>
        </w:rPr>
        <w:t>–</w:t>
      </w:r>
      <w:r>
        <w:rPr>
          <w:rFonts w:ascii="David" w:hAnsi="David" w:cs="David" w:hint="cs"/>
          <w:sz w:val="24"/>
          <w:szCs w:val="24"/>
          <w:rtl/>
        </w:rPr>
        <w:t xml:space="preserve"> כל אקורד מושמע 4 פעמים. חלקים ב'+ג' 4 אקורדים, 4 טרנס',  כל טרנס' מושמעת פעם אחת)</w:t>
      </w:r>
    </w:p>
    <w:p w14:paraId="29FC8749" w14:textId="77777777" w:rsidR="00EB62BF" w:rsidRDefault="00EB62BF" w:rsidP="00EB62BF">
      <w:pPr>
        <w:pStyle w:val="a3"/>
        <w:numPr>
          <w:ilvl w:val="0"/>
          <w:numId w:val="2"/>
        </w:numPr>
        <w:spacing w:line="360" w:lineRule="auto"/>
        <w:rPr>
          <w:rFonts w:ascii="David" w:hAnsi="David" w:cs="David"/>
          <w:sz w:val="24"/>
          <w:szCs w:val="24"/>
        </w:rPr>
      </w:pPr>
      <w:r w:rsidRPr="00EB62BF">
        <w:rPr>
          <w:rFonts w:ascii="David" w:hAnsi="David" w:cs="David" w:hint="cs"/>
          <w:sz w:val="24"/>
          <w:szCs w:val="24"/>
          <w:highlight w:val="cyan"/>
          <w:rtl/>
        </w:rPr>
        <w:t>מכפילים את התרגול לשני חלקים:</w:t>
      </w:r>
      <w:r>
        <w:rPr>
          <w:rFonts w:ascii="David" w:hAnsi="David" w:cs="David" w:hint="cs"/>
          <w:sz w:val="24"/>
          <w:szCs w:val="24"/>
          <w:rtl/>
        </w:rPr>
        <w:t xml:space="preserve"> קודם </w:t>
      </w:r>
      <w:r w:rsidRPr="00EB62BF">
        <w:rPr>
          <w:rFonts w:ascii="David" w:hAnsi="David" w:cs="David" w:hint="cs"/>
          <w:sz w:val="24"/>
          <w:szCs w:val="24"/>
          <w:highlight w:val="cyan"/>
          <w:rtl/>
        </w:rPr>
        <w:t>חלק חופשי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בו ניתן לשמוע כל אקורד עד 3 פעמים (פעם אחת אוטומטית, עד פעמיים בלחיצה), </w:t>
      </w:r>
      <w:r w:rsidRPr="00EB62BF">
        <w:rPr>
          <w:rFonts w:ascii="David" w:hAnsi="David" w:cs="David" w:hint="cs"/>
          <w:sz w:val="24"/>
          <w:szCs w:val="24"/>
          <w:highlight w:val="cyan"/>
          <w:rtl/>
        </w:rPr>
        <w:t>וחלק מהיר</w:t>
      </w:r>
      <w:r>
        <w:rPr>
          <w:rFonts w:ascii="David" w:hAnsi="David" w:cs="David" w:hint="cs"/>
          <w:sz w:val="24"/>
          <w:szCs w:val="24"/>
          <w:rtl/>
        </w:rPr>
        <w:t xml:space="preserve"> (בו כל אקורד נשמע פעם אחת בלבד)</w:t>
      </w:r>
    </w:p>
    <w:p w14:paraId="57DEC8FF" w14:textId="77777777" w:rsidR="00EB62BF" w:rsidRDefault="00EB62BF" w:rsidP="00EB62BF">
      <w:pPr>
        <w:pStyle w:val="a3"/>
        <w:numPr>
          <w:ilvl w:val="0"/>
          <w:numId w:val="2"/>
        </w:numPr>
        <w:spacing w:line="360" w:lineRule="auto"/>
        <w:rPr>
          <w:rFonts w:ascii="David" w:hAnsi="David" w:cs="David"/>
          <w:sz w:val="24"/>
          <w:szCs w:val="24"/>
        </w:rPr>
      </w:pPr>
      <w:r w:rsidRPr="00EB62BF">
        <w:rPr>
          <w:rFonts w:ascii="David" w:hAnsi="David" w:cs="David" w:hint="cs"/>
          <w:sz w:val="24"/>
          <w:szCs w:val="24"/>
          <w:highlight w:val="cyan"/>
          <w:rtl/>
        </w:rPr>
        <w:t>מוסיפים לחצן רמקול</w:t>
      </w:r>
      <w:r>
        <w:rPr>
          <w:rFonts w:ascii="David" w:hAnsi="David" w:cs="David" w:hint="cs"/>
          <w:sz w:val="24"/>
          <w:szCs w:val="24"/>
          <w:rtl/>
        </w:rPr>
        <w:t xml:space="preserve"> למסכי התרגול בשביל החלק החופשי </w:t>
      </w:r>
      <w:r>
        <w:rPr>
          <w:rFonts w:ascii="David" w:hAnsi="David" w:cs="David"/>
          <w:sz w:val="24"/>
          <w:szCs w:val="24"/>
          <w:rtl/>
        </w:rPr>
        <w:t>–</w:t>
      </w:r>
      <w:r>
        <w:rPr>
          <w:rFonts w:ascii="David" w:hAnsi="David" w:cs="David" w:hint="cs"/>
          <w:sz w:val="24"/>
          <w:szCs w:val="24"/>
          <w:rtl/>
        </w:rPr>
        <w:t xml:space="preserve"> ניתן ללחוץ עליו ולשמוע שנית ושלישית.</w:t>
      </w:r>
    </w:p>
    <w:p w14:paraId="18D1B16F" w14:textId="77777777" w:rsidR="00EB62BF" w:rsidRDefault="00EB62BF" w:rsidP="00EB62BF">
      <w:pPr>
        <w:pStyle w:val="a3"/>
        <w:spacing w:line="360" w:lineRule="auto"/>
        <w:rPr>
          <w:rFonts w:ascii="David" w:hAnsi="David" w:cs="David"/>
          <w:sz w:val="24"/>
          <w:szCs w:val="24"/>
        </w:rPr>
      </w:pPr>
      <w:r>
        <w:rPr>
          <w:rFonts w:ascii="David" w:hAnsi="David" w:cs="David"/>
          <w:noProof/>
          <w:sz w:val="24"/>
          <w:szCs w:val="24"/>
        </w:rPr>
        <w:drawing>
          <wp:inline distT="0" distB="0" distL="0" distR="0" wp14:anchorId="2EDB94F1" wp14:editId="38EDB2EC">
            <wp:extent cx="1770696" cy="1328022"/>
            <wp:effectExtent l="76200" t="76200" r="134620" b="13906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0696" cy="1328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Pr>
        <w:drawing>
          <wp:inline distT="0" distB="0" distL="0" distR="0" wp14:anchorId="11F5EB9E" wp14:editId="225CC4BF">
            <wp:extent cx="1770380" cy="1327785"/>
            <wp:effectExtent l="76200" t="76200" r="134620" b="13906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697" cy="1328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90BE26" w14:textId="0BD0767B" w:rsidR="00EB62BF" w:rsidRDefault="00EB62BF" w:rsidP="00EB62BF">
      <w:pPr>
        <w:pStyle w:val="a3"/>
        <w:numPr>
          <w:ilvl w:val="0"/>
          <w:numId w:val="2"/>
        </w:numPr>
        <w:spacing w:line="360" w:lineRule="auto"/>
        <w:rPr>
          <w:rFonts w:ascii="David" w:hAnsi="David" w:cs="David"/>
          <w:sz w:val="24"/>
          <w:szCs w:val="24"/>
        </w:rPr>
      </w:pPr>
      <w:r>
        <w:rPr>
          <w:rFonts w:ascii="David" w:hAnsi="David" w:cs="David" w:hint="cs"/>
          <w:sz w:val="24"/>
          <w:szCs w:val="24"/>
          <w:rtl/>
        </w:rPr>
        <w:t>תמיד להתחיל בחלק החופשי.</w:t>
      </w:r>
    </w:p>
    <w:p w14:paraId="575E143D" w14:textId="06C174D9" w:rsidR="00E56329" w:rsidRPr="00E56329" w:rsidRDefault="00E56329" w:rsidP="00E56329">
      <w:pPr>
        <w:pStyle w:val="a3"/>
        <w:numPr>
          <w:ilvl w:val="0"/>
          <w:numId w:val="2"/>
        </w:numPr>
        <w:spacing w:line="360" w:lineRule="auto"/>
        <w:rPr>
          <w:rFonts w:ascii="David" w:hAnsi="David" w:cs="David"/>
          <w:sz w:val="24"/>
          <w:szCs w:val="24"/>
        </w:rPr>
      </w:pPr>
      <w:r>
        <w:rPr>
          <w:rFonts w:ascii="David" w:hAnsi="David" w:cs="David" w:hint="cs"/>
          <w:sz w:val="24"/>
          <w:szCs w:val="24"/>
          <w:rtl/>
        </w:rPr>
        <w:t xml:space="preserve">לתקן את התרגול </w:t>
      </w:r>
      <w:r>
        <w:rPr>
          <w:rFonts w:ascii="David" w:hAnsi="David" w:cs="David"/>
          <w:sz w:val="24"/>
          <w:szCs w:val="24"/>
          <w:rtl/>
        </w:rPr>
        <w:t>–</w:t>
      </w:r>
      <w:r>
        <w:rPr>
          <w:rFonts w:ascii="David" w:hAnsi="David" w:cs="David" w:hint="cs"/>
          <w:sz w:val="24"/>
          <w:szCs w:val="24"/>
          <w:rtl/>
        </w:rPr>
        <w:t xml:space="preserve"> ניתן ללחוץ החל מהרגע הראשון של השמעת ההקלטה, אבל זה לא מעביר למסך הבא עד שההקלטה מסיימת לנגן.</w:t>
      </w:r>
    </w:p>
    <w:p w14:paraId="341AC0BE" w14:textId="765D0579" w:rsidR="00C02189" w:rsidRPr="00C02189" w:rsidRDefault="00C02189" w:rsidP="00C02189">
      <w:pPr>
        <w:pStyle w:val="a3"/>
        <w:numPr>
          <w:ilvl w:val="0"/>
          <w:numId w:val="2"/>
        </w:numPr>
        <w:spacing w:line="360" w:lineRule="auto"/>
        <w:rPr>
          <w:rFonts w:ascii="David" w:hAnsi="David" w:cs="David"/>
          <w:sz w:val="24"/>
          <w:szCs w:val="24"/>
          <w:rtl/>
        </w:rPr>
      </w:pPr>
      <w:r>
        <w:rPr>
          <w:rFonts w:ascii="David" w:hAnsi="David" w:cs="David" w:hint="cs"/>
          <w:sz w:val="24"/>
          <w:szCs w:val="24"/>
          <w:rtl/>
        </w:rPr>
        <w:t xml:space="preserve">משנים הסבר לפני חלק ב' תרגול של החלק החופשי: </w:t>
      </w:r>
      <w:r w:rsidRPr="00C02189">
        <w:rPr>
          <w:rFonts w:ascii="David" w:hAnsi="David" w:cs="David"/>
          <w:sz w:val="24"/>
          <w:szCs w:val="24"/>
          <w:rtl/>
        </w:rPr>
        <w:t>בחלק זה תשמעו קטעים זהים, אך הפעם בביצוע של חליל ופסנתר, ותצטרכו לזהות את האקורד המושמע בליווי.</w:t>
      </w:r>
    </w:p>
    <w:p w14:paraId="525A7102" w14:textId="77777777" w:rsidR="00437167" w:rsidRDefault="00C02189" w:rsidP="00F67E1B">
      <w:pPr>
        <w:pStyle w:val="a3"/>
        <w:spacing w:line="360" w:lineRule="auto"/>
        <w:rPr>
          <w:rFonts w:ascii="David" w:hAnsi="David" w:cs="David"/>
          <w:sz w:val="24"/>
          <w:szCs w:val="24"/>
          <w:rtl/>
        </w:rPr>
      </w:pPr>
      <w:r w:rsidRPr="00C02189">
        <w:rPr>
          <w:rFonts w:ascii="David" w:hAnsi="David" w:cs="David"/>
          <w:sz w:val="24"/>
          <w:szCs w:val="24"/>
          <w:rtl/>
        </w:rPr>
        <w:t>בחלק זה באפשרותכם לשמוע את הקטע המוזיקלי שוב, על ידי לחיצה על סמן הרמקול. לאחר זיהוי האקורד, לחצו על סוג האקורד באמצעות העכבר</w:t>
      </w:r>
      <w:r w:rsidR="00E56329">
        <w:rPr>
          <w:rFonts w:ascii="David" w:hAnsi="David" w:cs="David" w:hint="cs"/>
          <w:sz w:val="24"/>
          <w:szCs w:val="24"/>
          <w:rtl/>
        </w:rPr>
        <w:t>.</w:t>
      </w:r>
      <w:r w:rsidR="00F67E1B">
        <w:rPr>
          <w:rFonts w:ascii="David" w:hAnsi="David" w:cs="David" w:hint="cs"/>
          <w:sz w:val="24"/>
          <w:szCs w:val="24"/>
          <w:rtl/>
        </w:rPr>
        <w:t xml:space="preserve"> </w:t>
      </w:r>
    </w:p>
    <w:p w14:paraId="72AE4339" w14:textId="77777777" w:rsidR="00437167" w:rsidRDefault="00437167" w:rsidP="00437167">
      <w:pPr>
        <w:pStyle w:val="a3"/>
        <w:spacing w:line="360" w:lineRule="auto"/>
        <w:ind w:left="714"/>
        <w:rPr>
          <w:rFonts w:ascii="David" w:hAnsi="David" w:cs="David"/>
          <w:sz w:val="24"/>
          <w:szCs w:val="24"/>
          <w:rtl/>
        </w:rPr>
      </w:pPr>
      <w:r>
        <w:rPr>
          <w:rFonts w:ascii="David" w:hAnsi="David" w:cs="David" w:hint="cs"/>
          <w:sz w:val="24"/>
          <w:szCs w:val="24"/>
          <w:rtl/>
        </w:rPr>
        <w:t>שימו לב: רצוי ללחוץ על סוג האקורד ברגע הראשון בו זיהיתם אותו, אבל הקטע יושמע עד סופו, גם אם תלחצו על סוג האקורד מוקדם.</w:t>
      </w:r>
    </w:p>
    <w:p w14:paraId="04D3AED5" w14:textId="77777777" w:rsidR="00FE371C" w:rsidRDefault="00C02189" w:rsidP="00F67E1B">
      <w:pPr>
        <w:pStyle w:val="a3"/>
        <w:spacing w:line="360" w:lineRule="auto"/>
        <w:rPr>
          <w:rFonts w:ascii="David" w:hAnsi="David" w:cs="David"/>
          <w:sz w:val="24"/>
          <w:szCs w:val="24"/>
          <w:rtl/>
        </w:rPr>
      </w:pPr>
      <w:r w:rsidRPr="00F67E1B">
        <w:rPr>
          <w:rFonts w:ascii="David" w:hAnsi="David" w:cs="David"/>
          <w:sz w:val="24"/>
          <w:szCs w:val="24"/>
          <w:rtl/>
        </w:rPr>
        <w:t>אנא כוונו את העכבר למרכז המסך (סמן הרמקול) לפני כל תרגיל</w:t>
      </w:r>
      <w:r w:rsidR="00E56329" w:rsidRPr="00F67E1B">
        <w:rPr>
          <w:rFonts w:ascii="David" w:hAnsi="David" w:cs="David" w:hint="cs"/>
          <w:sz w:val="24"/>
          <w:szCs w:val="24"/>
          <w:rtl/>
        </w:rPr>
        <w:t xml:space="preserve"> </w:t>
      </w:r>
    </w:p>
    <w:p w14:paraId="0B9B8E14" w14:textId="2FC3C7C5" w:rsidR="00C02189" w:rsidRPr="00F67E1B" w:rsidRDefault="00E56329" w:rsidP="00F67E1B">
      <w:pPr>
        <w:pStyle w:val="a3"/>
        <w:spacing w:line="360" w:lineRule="auto"/>
        <w:rPr>
          <w:rFonts w:ascii="David" w:hAnsi="David" w:cs="David"/>
          <w:sz w:val="24"/>
          <w:szCs w:val="24"/>
        </w:rPr>
      </w:pPr>
      <w:r w:rsidRPr="00F67E1B">
        <w:rPr>
          <w:rFonts w:ascii="David" w:hAnsi="David" w:cs="David" w:hint="cs"/>
          <w:sz w:val="24"/>
          <w:szCs w:val="24"/>
          <w:rtl/>
        </w:rPr>
        <w:t xml:space="preserve">(מסך 6.2 </w:t>
      </w:r>
      <w:r w:rsidRPr="00F67E1B">
        <w:rPr>
          <w:rFonts w:ascii="David" w:hAnsi="David" w:cs="David"/>
          <w:sz w:val="24"/>
          <w:szCs w:val="24"/>
          <w:rtl/>
        </w:rPr>
        <w:t>–</w:t>
      </w:r>
      <w:r w:rsidRPr="00F67E1B">
        <w:rPr>
          <w:rFonts w:ascii="David" w:hAnsi="David" w:cs="David" w:hint="cs"/>
          <w:sz w:val="24"/>
          <w:szCs w:val="24"/>
          <w:rtl/>
        </w:rPr>
        <w:t xml:space="preserve"> מעבר לחלק ב' תרגול)</w:t>
      </w:r>
    </w:p>
    <w:p w14:paraId="4C66EC8E" w14:textId="58D82E60" w:rsidR="00437167" w:rsidRDefault="00437167" w:rsidP="00437167">
      <w:pPr>
        <w:pStyle w:val="a3"/>
        <w:numPr>
          <w:ilvl w:val="0"/>
          <w:numId w:val="2"/>
        </w:numPr>
        <w:spacing w:line="360" w:lineRule="auto"/>
        <w:rPr>
          <w:rFonts w:ascii="David" w:hAnsi="David" w:cs="David"/>
          <w:sz w:val="24"/>
          <w:szCs w:val="24"/>
        </w:rPr>
      </w:pPr>
      <w:r w:rsidRPr="00437167">
        <w:rPr>
          <w:rFonts w:ascii="David" w:hAnsi="David" w:cs="David" w:hint="cs"/>
          <w:sz w:val="24"/>
          <w:szCs w:val="24"/>
          <w:highlight w:val="cyan"/>
          <w:rtl/>
        </w:rPr>
        <w:t>מוסיפים טרנספוזיציות</w:t>
      </w:r>
      <w:r>
        <w:rPr>
          <w:rFonts w:ascii="David" w:hAnsi="David" w:cs="David" w:hint="cs"/>
          <w:sz w:val="24"/>
          <w:szCs w:val="24"/>
          <w:rtl/>
        </w:rPr>
        <w:t xml:space="preserve"> החל מחלק ב' בתרגול </w:t>
      </w:r>
      <w:r>
        <w:rPr>
          <w:rFonts w:ascii="David" w:hAnsi="David" w:cs="David"/>
          <w:sz w:val="24"/>
          <w:szCs w:val="24"/>
          <w:rtl/>
        </w:rPr>
        <w:t>–</w:t>
      </w:r>
      <w:r>
        <w:rPr>
          <w:rFonts w:ascii="David" w:hAnsi="David" w:cs="David" w:hint="cs"/>
          <w:sz w:val="24"/>
          <w:szCs w:val="24"/>
          <w:rtl/>
        </w:rPr>
        <w:t xml:space="preserve"> תוספת הקלטות</w:t>
      </w:r>
    </w:p>
    <w:p w14:paraId="78780285" w14:textId="728D61E1" w:rsidR="00437167" w:rsidRDefault="00437167" w:rsidP="00437167">
      <w:pPr>
        <w:pStyle w:val="a3"/>
        <w:numPr>
          <w:ilvl w:val="0"/>
          <w:numId w:val="2"/>
        </w:numPr>
        <w:spacing w:line="360" w:lineRule="auto"/>
        <w:rPr>
          <w:rFonts w:ascii="David" w:hAnsi="David" w:cs="David"/>
          <w:sz w:val="24"/>
          <w:szCs w:val="24"/>
          <w:highlight w:val="cyan"/>
        </w:rPr>
      </w:pPr>
      <w:r w:rsidRPr="002B3179">
        <w:rPr>
          <w:rFonts w:ascii="David" w:hAnsi="David" w:cs="David" w:hint="cs"/>
          <w:sz w:val="24"/>
          <w:szCs w:val="24"/>
          <w:highlight w:val="cyan"/>
          <w:rtl/>
        </w:rPr>
        <w:t xml:space="preserve">בהשמעה של טעות בתרגול </w:t>
      </w:r>
      <w:r w:rsidRPr="002B3179">
        <w:rPr>
          <w:rFonts w:ascii="David" w:hAnsi="David" w:cs="David"/>
          <w:sz w:val="24"/>
          <w:szCs w:val="24"/>
          <w:highlight w:val="cyan"/>
          <w:rtl/>
        </w:rPr>
        <w:t>–</w:t>
      </w:r>
      <w:r w:rsidRPr="002B3179">
        <w:rPr>
          <w:rFonts w:ascii="David" w:hAnsi="David" w:cs="David" w:hint="cs"/>
          <w:sz w:val="24"/>
          <w:szCs w:val="24"/>
          <w:highlight w:val="cyan"/>
          <w:rtl/>
        </w:rPr>
        <w:t xml:space="preserve"> מצורפת טבלה </w:t>
      </w:r>
      <w:r w:rsidR="00E13E86">
        <w:rPr>
          <w:rFonts w:ascii="David" w:hAnsi="David" w:cs="David" w:hint="cs"/>
          <w:sz w:val="24"/>
          <w:szCs w:val="24"/>
          <w:highlight w:val="cyan"/>
          <w:rtl/>
        </w:rPr>
        <w:t>של אקורדים שיש להשמיע. יצורפו הקלטות נוספות</w:t>
      </w:r>
      <w:r w:rsidR="00E13E86">
        <w:rPr>
          <w:rFonts w:ascii="David" w:hAnsi="David" w:cs="David" w:hint="cs"/>
          <w:sz w:val="24"/>
          <w:szCs w:val="24"/>
          <w:highlight w:val="cyan"/>
        </w:rPr>
        <w:t xml:space="preserve"> </w:t>
      </w:r>
      <w:r w:rsidR="00E13E86">
        <w:rPr>
          <w:rFonts w:ascii="David" w:hAnsi="David" w:cs="David" w:hint="cs"/>
          <w:sz w:val="24"/>
          <w:szCs w:val="24"/>
          <w:highlight w:val="cyan"/>
          <w:rtl/>
        </w:rPr>
        <w:t>(טרנספוזיציות חדשות) לחלק התיקונים, ותצורף טבלה של שיוכים בכל חלק.</w:t>
      </w:r>
    </w:p>
    <w:p w14:paraId="34F0EC8D" w14:textId="29562179" w:rsidR="00F8323B" w:rsidRPr="002B3179" w:rsidRDefault="00F8323B" w:rsidP="002B0322">
      <w:pPr>
        <w:pStyle w:val="a3"/>
        <w:spacing w:line="360" w:lineRule="auto"/>
        <w:rPr>
          <w:rFonts w:ascii="David" w:hAnsi="David" w:cs="David"/>
          <w:sz w:val="24"/>
          <w:szCs w:val="24"/>
          <w:highlight w:val="cyan"/>
        </w:rPr>
      </w:pPr>
      <w:r>
        <w:rPr>
          <w:rFonts w:ascii="David" w:hAnsi="David" w:cs="David" w:hint="cs"/>
          <w:sz w:val="24"/>
          <w:szCs w:val="24"/>
          <w:highlight w:val="cyan"/>
          <w:rtl/>
        </w:rPr>
        <w:t xml:space="preserve">השמעת הטעות תהיה תמיד לפי מספר ההקלטה של התשובה הנכונה, בצירוף אות המסמלת את סוג הטעות: </w:t>
      </w:r>
      <w:r>
        <w:rPr>
          <w:rFonts w:ascii="David" w:hAnsi="David" w:cs="David" w:hint="cs"/>
          <w:sz w:val="24"/>
          <w:szCs w:val="24"/>
          <w:highlight w:val="cyan"/>
        </w:rPr>
        <w:t>A</w:t>
      </w:r>
      <w:r>
        <w:rPr>
          <w:rFonts w:ascii="David" w:hAnsi="David" w:cs="David" w:hint="cs"/>
          <w:sz w:val="24"/>
          <w:szCs w:val="24"/>
          <w:highlight w:val="cyan"/>
          <w:rtl/>
        </w:rPr>
        <w:t xml:space="preserve"> מז'ור גדול, </w:t>
      </w:r>
      <w:r>
        <w:rPr>
          <w:rFonts w:ascii="David" w:hAnsi="David" w:cs="David" w:hint="cs"/>
          <w:sz w:val="24"/>
          <w:szCs w:val="24"/>
          <w:highlight w:val="cyan"/>
        </w:rPr>
        <w:t>B</w:t>
      </w:r>
      <w:r>
        <w:rPr>
          <w:rFonts w:ascii="David" w:hAnsi="David" w:cs="David" w:hint="cs"/>
          <w:sz w:val="24"/>
          <w:szCs w:val="24"/>
          <w:highlight w:val="cyan"/>
          <w:rtl/>
        </w:rPr>
        <w:t xml:space="preserve"> מז'ור קטן, </w:t>
      </w:r>
      <w:r>
        <w:rPr>
          <w:rFonts w:ascii="David" w:hAnsi="David" w:cs="David" w:hint="cs"/>
          <w:sz w:val="24"/>
          <w:szCs w:val="24"/>
          <w:highlight w:val="cyan"/>
        </w:rPr>
        <w:t>C</w:t>
      </w:r>
      <w:r>
        <w:rPr>
          <w:rFonts w:ascii="David" w:hAnsi="David" w:cs="David" w:hint="cs"/>
          <w:sz w:val="24"/>
          <w:szCs w:val="24"/>
          <w:highlight w:val="cyan"/>
          <w:rtl/>
        </w:rPr>
        <w:t xml:space="preserve"> מינור קטן, </w:t>
      </w:r>
      <w:r>
        <w:rPr>
          <w:rFonts w:ascii="David" w:hAnsi="David" w:cs="David" w:hint="cs"/>
          <w:sz w:val="24"/>
          <w:szCs w:val="24"/>
          <w:highlight w:val="cyan"/>
        </w:rPr>
        <w:t>D</w:t>
      </w:r>
      <w:r>
        <w:rPr>
          <w:rFonts w:ascii="David" w:hAnsi="David" w:cs="David" w:hint="cs"/>
          <w:sz w:val="24"/>
          <w:szCs w:val="24"/>
          <w:highlight w:val="cyan"/>
          <w:rtl/>
        </w:rPr>
        <w:t xml:space="preserve"> חצי מוקטן</w:t>
      </w:r>
    </w:p>
    <w:p w14:paraId="6C5F534E" w14:textId="1F33AA23" w:rsidR="002B0322" w:rsidRPr="002B0322" w:rsidRDefault="00F8323B" w:rsidP="002B0322">
      <w:pPr>
        <w:pStyle w:val="a3"/>
        <w:spacing w:line="360" w:lineRule="auto"/>
        <w:rPr>
          <w:rFonts w:ascii="David" w:hAnsi="David" w:cs="David"/>
          <w:sz w:val="20"/>
          <w:szCs w:val="20"/>
        </w:rPr>
      </w:pPr>
      <w:r w:rsidRPr="00F8323B">
        <w:rPr>
          <w:rFonts w:ascii="David" w:hAnsi="David" w:cs="David"/>
          <w:sz w:val="20"/>
          <w:szCs w:val="20"/>
          <w:rtl/>
        </w:rPr>
        <w:t xml:space="preserve">(כלומר: אם מושמעת הקלטה 10 כשאלה – אקורד פה דיאז מז'ור גדול, והמשתתפת לחצה על אקורד מינור קטן, בחלק הכיתוב "בחרת באקורד הלא נכון; כך הוא נשמע" תושמע הקלטה </w:t>
      </w:r>
      <w:r w:rsidR="000C56B9">
        <w:rPr>
          <w:rFonts w:ascii="David" w:hAnsi="David" w:cs="David"/>
          <w:sz w:val="20"/>
          <w:szCs w:val="20"/>
        </w:rPr>
        <w:t>10c</w:t>
      </w:r>
      <w:r w:rsidRPr="00F8323B">
        <w:rPr>
          <w:rFonts w:ascii="David" w:hAnsi="David" w:cs="David"/>
          <w:sz w:val="20"/>
          <w:szCs w:val="20"/>
          <w:rtl/>
        </w:rPr>
        <w:t xml:space="preserve"> – אקורד סול מינור קטן, ובחלק הכיתוב "האקורד ששמעת היה אקורד מז'ור גדול, כך הוא נשמע" תושמע שוב הקלטה מספר 10)</w:t>
      </w:r>
    </w:p>
    <w:p w14:paraId="5179031D" w14:textId="77777777" w:rsidR="002B0322" w:rsidRDefault="002B0322" w:rsidP="002B0322">
      <w:pPr>
        <w:pStyle w:val="a3"/>
        <w:spacing w:line="360" w:lineRule="auto"/>
        <w:rPr>
          <w:rFonts w:ascii="David" w:hAnsi="David" w:cs="David"/>
          <w:sz w:val="24"/>
          <w:szCs w:val="24"/>
        </w:rPr>
      </w:pPr>
    </w:p>
    <w:p w14:paraId="0301E6ED" w14:textId="6CEBCE56" w:rsidR="00437167" w:rsidRDefault="00437167" w:rsidP="00CB72E8">
      <w:pPr>
        <w:pStyle w:val="a3"/>
        <w:numPr>
          <w:ilvl w:val="0"/>
          <w:numId w:val="2"/>
        </w:numPr>
        <w:spacing w:line="360" w:lineRule="auto"/>
        <w:rPr>
          <w:rFonts w:ascii="David" w:hAnsi="David" w:cs="David"/>
          <w:sz w:val="24"/>
          <w:szCs w:val="24"/>
        </w:rPr>
      </w:pPr>
      <w:r>
        <w:rPr>
          <w:rFonts w:ascii="David" w:hAnsi="David" w:cs="David" w:hint="cs"/>
          <w:sz w:val="24"/>
          <w:szCs w:val="24"/>
          <w:rtl/>
        </w:rPr>
        <w:t>מ</w:t>
      </w:r>
      <w:r w:rsidR="002B0322">
        <w:rPr>
          <w:rFonts w:ascii="David" w:hAnsi="David" w:cs="David" w:hint="cs"/>
          <w:sz w:val="24"/>
          <w:szCs w:val="24"/>
          <w:rtl/>
        </w:rPr>
        <w:t>וסיפים ל</w:t>
      </w:r>
      <w:r>
        <w:rPr>
          <w:rFonts w:ascii="David" w:hAnsi="David" w:cs="David" w:hint="cs"/>
          <w:sz w:val="24"/>
          <w:szCs w:val="24"/>
          <w:rtl/>
        </w:rPr>
        <w:t xml:space="preserve">הסבר לפני חלק ג' תרגול של החלק החופשי: </w:t>
      </w:r>
      <w:r w:rsidR="002B0322" w:rsidRPr="002B0322">
        <w:rPr>
          <w:rFonts w:ascii="David" w:hAnsi="David" w:cs="David"/>
          <w:sz w:val="24"/>
          <w:szCs w:val="24"/>
          <w:rtl/>
        </w:rPr>
        <w:t>בחלק זה תשמעו אקורדים בודדים, ללא הקטע המוזיקלי, ותצטרכו לזהות אותם במהירות האפשרית, וללחוץ על סוג האקורד. עליכם לשיר או לזמזם את השיר על האקורד, בכדי לנסות לזהות את סוג האקורד המתאים לשיר.</w:t>
      </w:r>
    </w:p>
    <w:p w14:paraId="4CAD56C0" w14:textId="77777777" w:rsidR="00CB72E8" w:rsidRPr="00CB72E8" w:rsidRDefault="00CB72E8" w:rsidP="00CB72E8">
      <w:pPr>
        <w:pStyle w:val="a3"/>
        <w:spacing w:line="360" w:lineRule="auto"/>
        <w:rPr>
          <w:rFonts w:ascii="David" w:hAnsi="David" w:cs="David"/>
          <w:sz w:val="24"/>
          <w:szCs w:val="24"/>
          <w:rtl/>
        </w:rPr>
      </w:pPr>
      <w:r w:rsidRPr="00CB72E8">
        <w:rPr>
          <w:rFonts w:ascii="David" w:hAnsi="David" w:cs="David"/>
          <w:sz w:val="24"/>
          <w:szCs w:val="24"/>
          <w:rtl/>
        </w:rPr>
        <w:lastRenderedPageBreak/>
        <w:t>בחלק זה באפשרותכם לשמוע את הקטע המוזיקלי שוב, על ידי לחיצה על סמן הרמקול. לאחר זיהוי האקורד, לחצו על סוג האקורד באמצעות העכבר.</w:t>
      </w:r>
    </w:p>
    <w:p w14:paraId="30E5E8C1" w14:textId="77777777" w:rsidR="00CB72E8" w:rsidRPr="00CB72E8" w:rsidRDefault="00CB72E8" w:rsidP="00CB72E8">
      <w:pPr>
        <w:pStyle w:val="a3"/>
        <w:spacing w:line="360" w:lineRule="auto"/>
        <w:rPr>
          <w:rFonts w:ascii="David" w:hAnsi="David" w:cs="David"/>
          <w:sz w:val="24"/>
          <w:szCs w:val="24"/>
          <w:rtl/>
        </w:rPr>
      </w:pPr>
      <w:r w:rsidRPr="00CB72E8">
        <w:rPr>
          <w:rFonts w:ascii="David" w:hAnsi="David" w:cs="David"/>
          <w:sz w:val="24"/>
          <w:szCs w:val="24"/>
          <w:rtl/>
        </w:rPr>
        <w:t>שימו לב: רצוי ללחוץ על סוג האקורד ברגע הראשון בו זיהיתם אותו, אבל הקטע יושמע עד סופו, גם אם תלחצו על סוג האקורד מוקדם.</w:t>
      </w:r>
    </w:p>
    <w:p w14:paraId="2D57BCF8" w14:textId="7F1F0841" w:rsidR="00CB72E8" w:rsidRDefault="00CB72E8" w:rsidP="00CB72E8">
      <w:pPr>
        <w:pStyle w:val="a3"/>
        <w:spacing w:line="360" w:lineRule="auto"/>
        <w:rPr>
          <w:rFonts w:ascii="David" w:hAnsi="David" w:cs="David"/>
          <w:sz w:val="24"/>
          <w:szCs w:val="24"/>
        </w:rPr>
      </w:pPr>
      <w:r w:rsidRPr="00CB72E8">
        <w:rPr>
          <w:rFonts w:ascii="David" w:hAnsi="David" w:cs="David"/>
          <w:sz w:val="24"/>
          <w:szCs w:val="24"/>
          <w:rtl/>
        </w:rPr>
        <w:t>אנא כוונו את העכבר למרכז המסך (סמן הרמקול) לפני כל תרגיל.</w:t>
      </w:r>
    </w:p>
    <w:p w14:paraId="21C51B7F" w14:textId="74B8126B" w:rsidR="00FE371C" w:rsidRPr="00437167" w:rsidRDefault="00FE371C" w:rsidP="00FE371C">
      <w:pPr>
        <w:pStyle w:val="a3"/>
        <w:spacing w:line="360" w:lineRule="auto"/>
        <w:rPr>
          <w:rFonts w:ascii="David" w:hAnsi="David" w:cs="David"/>
          <w:sz w:val="24"/>
          <w:szCs w:val="24"/>
        </w:rPr>
      </w:pPr>
      <w:r>
        <w:rPr>
          <w:rFonts w:ascii="David" w:hAnsi="David" w:cs="David" w:hint="cs"/>
          <w:sz w:val="24"/>
          <w:szCs w:val="24"/>
          <w:rtl/>
        </w:rPr>
        <w:t>(מסך 6.4)</w:t>
      </w:r>
    </w:p>
    <w:p w14:paraId="1DF0DE39" w14:textId="654969A6" w:rsidR="0076537C" w:rsidRPr="0076537C" w:rsidRDefault="0076537C" w:rsidP="0076537C">
      <w:pPr>
        <w:pStyle w:val="a3"/>
        <w:numPr>
          <w:ilvl w:val="0"/>
          <w:numId w:val="2"/>
        </w:numPr>
        <w:spacing w:line="360" w:lineRule="auto"/>
        <w:rPr>
          <w:rFonts w:ascii="David" w:hAnsi="David" w:cs="David"/>
          <w:sz w:val="24"/>
          <w:szCs w:val="24"/>
        </w:rPr>
      </w:pPr>
      <w:r>
        <w:rPr>
          <w:rFonts w:ascii="David" w:hAnsi="David" w:cs="David" w:hint="cs"/>
          <w:sz w:val="24"/>
          <w:szCs w:val="24"/>
          <w:rtl/>
        </w:rPr>
        <w:t>מורידים את סאונד הגיטרה</w:t>
      </w:r>
    </w:p>
    <w:p w14:paraId="39613439" w14:textId="19C6084A" w:rsidR="00F3726F" w:rsidRDefault="00EE0115" w:rsidP="00AE48F8">
      <w:pPr>
        <w:pStyle w:val="a3"/>
        <w:numPr>
          <w:ilvl w:val="0"/>
          <w:numId w:val="2"/>
        </w:numPr>
        <w:spacing w:line="360" w:lineRule="auto"/>
        <w:rPr>
          <w:rFonts w:ascii="David" w:hAnsi="David" w:cs="David"/>
          <w:sz w:val="24"/>
          <w:szCs w:val="24"/>
        </w:rPr>
      </w:pPr>
      <w:r w:rsidRPr="00E51F2C">
        <w:rPr>
          <w:rFonts w:ascii="David" w:hAnsi="David" w:cs="David" w:hint="cs"/>
          <w:sz w:val="24"/>
          <w:szCs w:val="24"/>
          <w:highlight w:val="cyan"/>
          <w:rtl/>
        </w:rPr>
        <w:t>מיקומי האקורדים בשיעור ובתרגול צריכים להיות זהים לאורך הפעלות התוכנה בתרגולים</w:t>
      </w:r>
      <w:r w:rsidR="00E51F2C" w:rsidRPr="00E51F2C">
        <w:rPr>
          <w:rFonts w:ascii="David" w:hAnsi="David" w:cs="David" w:hint="cs"/>
          <w:sz w:val="24"/>
          <w:szCs w:val="24"/>
          <w:highlight w:val="cyan"/>
          <w:rtl/>
        </w:rPr>
        <w:t xml:space="preserve"> (בכל יום), וכן בחלק המבחן (למצוא דרך למיקומים זהים לאותו משתתף</w:t>
      </w:r>
      <w:r w:rsidR="00E51F2C">
        <w:rPr>
          <w:rFonts w:ascii="David" w:hAnsi="David" w:cs="David" w:hint="cs"/>
          <w:sz w:val="24"/>
          <w:szCs w:val="24"/>
          <w:rtl/>
        </w:rPr>
        <w:t>)</w:t>
      </w:r>
    </w:p>
    <w:p w14:paraId="3338922A" w14:textId="77777777" w:rsidR="00661DEF" w:rsidRPr="00661DEF" w:rsidRDefault="00661DEF" w:rsidP="00661DEF">
      <w:pPr>
        <w:pStyle w:val="a3"/>
        <w:numPr>
          <w:ilvl w:val="0"/>
          <w:numId w:val="2"/>
        </w:numPr>
        <w:rPr>
          <w:rFonts w:ascii="David" w:hAnsi="David" w:cs="David"/>
          <w:sz w:val="24"/>
          <w:szCs w:val="24"/>
          <w:rtl/>
        </w:rPr>
      </w:pPr>
      <w:r>
        <w:rPr>
          <w:rFonts w:ascii="David" w:hAnsi="David" w:cs="David" w:hint="cs"/>
          <w:sz w:val="24"/>
          <w:szCs w:val="24"/>
          <w:rtl/>
        </w:rPr>
        <w:t xml:space="preserve">הסבר לחלק א' בתרגול המהיר: </w:t>
      </w:r>
      <w:r w:rsidRPr="00661DEF">
        <w:rPr>
          <w:rFonts w:ascii="David" w:hAnsi="David" w:cs="David"/>
          <w:sz w:val="24"/>
          <w:szCs w:val="24"/>
          <w:rtl/>
        </w:rPr>
        <w:t>בחלק זה תשמעו את השירים אותם שמעתם בחלקים הקודמים, ותצטרכו לזהות את האקורד הראשון שלהם. האקורד יושמע גם אחרי הקטע המוזיקלי.</w:t>
      </w:r>
    </w:p>
    <w:p w14:paraId="1C4C2F66" w14:textId="77777777" w:rsidR="00661DEF" w:rsidRPr="00661DEF" w:rsidRDefault="00661DEF" w:rsidP="00661DEF">
      <w:pPr>
        <w:pStyle w:val="a3"/>
        <w:rPr>
          <w:rFonts w:ascii="David" w:hAnsi="David" w:cs="David"/>
          <w:sz w:val="24"/>
          <w:szCs w:val="24"/>
          <w:rtl/>
        </w:rPr>
      </w:pPr>
      <w:r w:rsidRPr="00661DEF">
        <w:rPr>
          <w:rFonts w:ascii="David" w:hAnsi="David" w:cs="David"/>
          <w:sz w:val="24"/>
          <w:szCs w:val="24"/>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A2C479B" w14:textId="77777777" w:rsidR="00FE371C" w:rsidRDefault="00661DEF" w:rsidP="00661DEF">
      <w:pPr>
        <w:pStyle w:val="a3"/>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r w:rsidR="003C0358">
        <w:rPr>
          <w:rFonts w:ascii="David" w:hAnsi="David" w:cs="David" w:hint="cs"/>
          <w:sz w:val="24"/>
          <w:szCs w:val="24"/>
          <w:rtl/>
        </w:rPr>
        <w:t xml:space="preserve"> </w:t>
      </w:r>
    </w:p>
    <w:p w14:paraId="5D38B3A2" w14:textId="6DD83313" w:rsidR="00661DEF" w:rsidRDefault="003C0358" w:rsidP="00661DEF">
      <w:pPr>
        <w:pStyle w:val="a3"/>
        <w:spacing w:line="360" w:lineRule="auto"/>
        <w:rPr>
          <w:rFonts w:ascii="David" w:hAnsi="David" w:cs="David"/>
          <w:sz w:val="24"/>
          <w:szCs w:val="24"/>
          <w:rtl/>
        </w:rPr>
      </w:pPr>
      <w:r>
        <w:rPr>
          <w:rFonts w:ascii="David" w:hAnsi="David" w:cs="David" w:hint="cs"/>
          <w:sz w:val="24"/>
          <w:szCs w:val="24"/>
          <w:rtl/>
        </w:rPr>
        <w:t>(מסך 7)</w:t>
      </w:r>
    </w:p>
    <w:p w14:paraId="6917A2F4" w14:textId="77777777" w:rsidR="00661DEF" w:rsidRPr="00661DEF" w:rsidRDefault="00661DEF" w:rsidP="00661DEF">
      <w:pPr>
        <w:pStyle w:val="a3"/>
        <w:numPr>
          <w:ilvl w:val="0"/>
          <w:numId w:val="2"/>
        </w:numPr>
        <w:rPr>
          <w:rFonts w:ascii="David" w:hAnsi="David" w:cs="David"/>
          <w:sz w:val="24"/>
          <w:szCs w:val="24"/>
          <w:rtl/>
        </w:rPr>
      </w:pPr>
      <w:r>
        <w:rPr>
          <w:rFonts w:ascii="David" w:hAnsi="David" w:cs="David" w:hint="cs"/>
          <w:sz w:val="24"/>
          <w:szCs w:val="24"/>
          <w:rtl/>
        </w:rPr>
        <w:t xml:space="preserve">הסבר לחלק ב' בתרגול המהיר: </w:t>
      </w:r>
      <w:r w:rsidRPr="00661DEF">
        <w:rPr>
          <w:rFonts w:ascii="David" w:hAnsi="David" w:cs="David"/>
          <w:sz w:val="24"/>
          <w:szCs w:val="24"/>
          <w:rtl/>
        </w:rPr>
        <w:t>בחלק זה תשמעו קטעים זהים, אך הפעם בביצוע של חליל ופסנתר, ותצטרכו לזהות את האקורד המושמע בליווי.</w:t>
      </w:r>
    </w:p>
    <w:p w14:paraId="4AD35BEF" w14:textId="77777777" w:rsidR="00661DEF" w:rsidRPr="00661DEF" w:rsidRDefault="00661DEF" w:rsidP="00661DEF">
      <w:pPr>
        <w:pStyle w:val="a3"/>
        <w:rPr>
          <w:rFonts w:ascii="David" w:hAnsi="David" w:cs="David"/>
          <w:sz w:val="24"/>
          <w:szCs w:val="24"/>
          <w:rtl/>
        </w:rPr>
      </w:pPr>
      <w:r w:rsidRPr="00661DEF">
        <w:rPr>
          <w:rFonts w:ascii="David" w:hAnsi="David" w:cs="David"/>
          <w:sz w:val="24"/>
          <w:szCs w:val="24"/>
          <w:rtl/>
        </w:rPr>
        <w:t>לא ניתן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11CBFF38" w14:textId="77777777" w:rsidR="00FE371C" w:rsidRDefault="00661DEF" w:rsidP="00661DEF">
      <w:pPr>
        <w:pStyle w:val="a3"/>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p>
    <w:p w14:paraId="7341EFE6" w14:textId="0C8BE4E1" w:rsidR="00661DEF" w:rsidRDefault="00FE371C" w:rsidP="00661DEF">
      <w:pPr>
        <w:pStyle w:val="a3"/>
        <w:spacing w:line="360" w:lineRule="auto"/>
        <w:rPr>
          <w:rFonts w:ascii="David" w:hAnsi="David" w:cs="David"/>
          <w:sz w:val="24"/>
          <w:szCs w:val="24"/>
          <w:rtl/>
        </w:rPr>
      </w:pPr>
      <w:r>
        <w:rPr>
          <w:rFonts w:ascii="David" w:hAnsi="David" w:cs="David" w:hint="cs"/>
          <w:sz w:val="24"/>
          <w:szCs w:val="24"/>
          <w:rtl/>
        </w:rPr>
        <w:t>(</w:t>
      </w:r>
      <w:r w:rsidR="003C0358">
        <w:rPr>
          <w:rFonts w:ascii="David" w:hAnsi="David" w:cs="David" w:hint="cs"/>
          <w:sz w:val="24"/>
          <w:szCs w:val="24"/>
          <w:rtl/>
        </w:rPr>
        <w:t>מסך 7.3)</w:t>
      </w:r>
    </w:p>
    <w:p w14:paraId="207A844B" w14:textId="77777777" w:rsidR="002F0BEE" w:rsidRDefault="002F0BEE" w:rsidP="002F0BEE">
      <w:pPr>
        <w:pStyle w:val="a3"/>
        <w:numPr>
          <w:ilvl w:val="0"/>
          <w:numId w:val="2"/>
        </w:numPr>
        <w:spacing w:line="360" w:lineRule="auto"/>
        <w:rPr>
          <w:rFonts w:ascii="David" w:hAnsi="David" w:cs="David"/>
          <w:sz w:val="24"/>
          <w:szCs w:val="24"/>
        </w:rPr>
      </w:pPr>
      <w:r>
        <w:rPr>
          <w:rFonts w:ascii="David" w:hAnsi="David" w:cs="David" w:hint="cs"/>
          <w:sz w:val="24"/>
          <w:szCs w:val="24"/>
          <w:rtl/>
        </w:rPr>
        <w:t xml:space="preserve">הסבר לחלק ג' בתרגול המהיר: </w:t>
      </w:r>
      <w:r w:rsidRPr="002F0BEE">
        <w:rPr>
          <w:rFonts w:ascii="David" w:hAnsi="David" w:cs="David"/>
          <w:sz w:val="24"/>
          <w:szCs w:val="24"/>
          <w:rtl/>
        </w:rPr>
        <w:t>בחלק זה תשמעו אקורדים בודדים, ללא הקטע המוזיקלי, ותצטרכו לזהות אותם במהירות האפשרית, וללחוץ על סוג האקורד. עליכם לשיר או לזמזם את השיר על האקורד, בכדי לנסות לזהות את סוג האקורד המתאים לשיר.</w:t>
      </w:r>
      <w:r w:rsidRPr="002F0BEE">
        <w:rPr>
          <w:rFonts w:ascii="David" w:hAnsi="David" w:cs="David" w:hint="cs"/>
          <w:sz w:val="24"/>
          <w:szCs w:val="24"/>
          <w:rtl/>
        </w:rPr>
        <w:t xml:space="preserve"> </w:t>
      </w:r>
    </w:p>
    <w:p w14:paraId="177CB979" w14:textId="006C5A31" w:rsidR="00661DEF" w:rsidRPr="002F0BEE" w:rsidRDefault="002F0BEE" w:rsidP="002F0BEE">
      <w:pPr>
        <w:pStyle w:val="a3"/>
        <w:spacing w:line="360" w:lineRule="auto"/>
        <w:rPr>
          <w:rFonts w:ascii="David" w:hAnsi="David" w:cs="David"/>
          <w:sz w:val="24"/>
          <w:szCs w:val="24"/>
        </w:rPr>
      </w:pPr>
      <w:r>
        <w:rPr>
          <w:rFonts w:ascii="David" w:hAnsi="David" w:cs="David" w:hint="cs"/>
          <w:sz w:val="24"/>
          <w:szCs w:val="24"/>
          <w:rtl/>
        </w:rPr>
        <w:t>(מסך 7</w:t>
      </w:r>
      <w:r w:rsidR="000473E6">
        <w:rPr>
          <w:rFonts w:ascii="David" w:hAnsi="David" w:cs="David" w:hint="cs"/>
          <w:sz w:val="24"/>
          <w:szCs w:val="24"/>
          <w:rtl/>
        </w:rPr>
        <w:t>.5</w:t>
      </w:r>
      <w:r>
        <w:rPr>
          <w:rFonts w:ascii="David" w:hAnsi="David" w:cs="David" w:hint="cs"/>
          <w:sz w:val="24"/>
          <w:szCs w:val="24"/>
          <w:rtl/>
        </w:rPr>
        <w:t>)</w:t>
      </w:r>
    </w:p>
    <w:p w14:paraId="383C39B0" w14:textId="2A795B6F" w:rsidR="00152596" w:rsidRPr="00036D5F" w:rsidRDefault="00CC3AB4" w:rsidP="00C45F2F">
      <w:pPr>
        <w:rPr>
          <w:rFonts w:ascii="David" w:hAnsi="David"/>
          <w:b/>
          <w:bCs/>
          <w:rtl/>
        </w:rPr>
      </w:pPr>
      <w:r w:rsidRPr="00036D5F">
        <w:rPr>
          <w:rFonts w:ascii="David" w:hAnsi="David" w:hint="cs"/>
          <w:b/>
          <w:bCs/>
          <w:rtl/>
        </w:rPr>
        <w:t>טבלת האקורדים (סעיף 16):</w:t>
      </w:r>
    </w:p>
    <w:tbl>
      <w:tblPr>
        <w:tblStyle w:val="ad"/>
        <w:bidiVisual/>
        <w:tblW w:w="0" w:type="auto"/>
        <w:tblLook w:val="04A0" w:firstRow="1" w:lastRow="0" w:firstColumn="1" w:lastColumn="0" w:noHBand="0" w:noVBand="1"/>
      </w:tblPr>
      <w:tblGrid>
        <w:gridCol w:w="1422"/>
        <w:gridCol w:w="1701"/>
        <w:gridCol w:w="1701"/>
        <w:gridCol w:w="1701"/>
        <w:gridCol w:w="1691"/>
      </w:tblGrid>
      <w:tr w:rsidR="00185485" w14:paraId="5E85A66F" w14:textId="77777777" w:rsidTr="00FB3B28">
        <w:tc>
          <w:tcPr>
            <w:tcW w:w="1422" w:type="dxa"/>
          </w:tcPr>
          <w:p w14:paraId="21104081" w14:textId="216172BE" w:rsidR="00185485" w:rsidRDefault="00FB3B28" w:rsidP="00C45F2F">
            <w:pPr>
              <w:rPr>
                <w:rFonts w:ascii="David" w:hAnsi="David"/>
                <w:rtl/>
              </w:rPr>
            </w:pPr>
            <w:r>
              <w:rPr>
                <w:rFonts w:ascii="David" w:hAnsi="David" w:hint="cs"/>
                <w:rtl/>
              </w:rPr>
              <w:t xml:space="preserve">סוג </w:t>
            </w:r>
            <w:r w:rsidR="00185485">
              <w:rPr>
                <w:rFonts w:ascii="David" w:hAnsi="David" w:hint="cs"/>
                <w:rtl/>
              </w:rPr>
              <w:t>אקורד</w:t>
            </w:r>
          </w:p>
        </w:tc>
        <w:tc>
          <w:tcPr>
            <w:tcW w:w="1701" w:type="dxa"/>
          </w:tcPr>
          <w:p w14:paraId="5BD40A7D" w14:textId="77777777" w:rsidR="00185485" w:rsidRDefault="00FB3B28" w:rsidP="00C45F2F">
            <w:pPr>
              <w:rPr>
                <w:rFonts w:ascii="David" w:hAnsi="David"/>
                <w:rtl/>
              </w:rPr>
            </w:pPr>
            <w:r>
              <w:rPr>
                <w:rFonts w:ascii="David" w:hAnsi="David" w:hint="cs"/>
                <w:rtl/>
              </w:rPr>
              <w:t>טעות מז'ור גדול</w:t>
            </w:r>
          </w:p>
          <w:p w14:paraId="0787645E" w14:textId="6B0E6985" w:rsidR="00FB3B28" w:rsidRDefault="00FB3B28" w:rsidP="00C45F2F">
            <w:pPr>
              <w:rPr>
                <w:rFonts w:ascii="David" w:hAnsi="David"/>
              </w:rPr>
            </w:pPr>
            <w:r>
              <w:rPr>
                <w:rFonts w:ascii="David" w:hAnsi="David" w:hint="cs"/>
                <w:rtl/>
              </w:rPr>
              <w:t xml:space="preserve">הקלטה </w:t>
            </w:r>
            <w:r>
              <w:rPr>
                <w:rFonts w:ascii="David" w:hAnsi="David" w:hint="cs"/>
              </w:rPr>
              <w:t>A</w:t>
            </w:r>
          </w:p>
        </w:tc>
        <w:tc>
          <w:tcPr>
            <w:tcW w:w="1701" w:type="dxa"/>
          </w:tcPr>
          <w:p w14:paraId="507DC281" w14:textId="77777777" w:rsidR="00185485" w:rsidRDefault="00FB3B28" w:rsidP="00FB3B28">
            <w:pPr>
              <w:rPr>
                <w:rFonts w:ascii="David" w:hAnsi="David"/>
                <w:rtl/>
              </w:rPr>
            </w:pPr>
            <w:r>
              <w:rPr>
                <w:rFonts w:ascii="David" w:hAnsi="David" w:hint="cs"/>
                <w:rtl/>
              </w:rPr>
              <w:t>טעות מז'ור קטן</w:t>
            </w:r>
          </w:p>
          <w:p w14:paraId="702212E8" w14:textId="356FF7E6" w:rsidR="00FB3B28" w:rsidRDefault="00FB3B28" w:rsidP="00FB3B28">
            <w:pPr>
              <w:rPr>
                <w:rFonts w:ascii="David" w:hAnsi="David"/>
                <w:rtl/>
              </w:rPr>
            </w:pPr>
            <w:r>
              <w:rPr>
                <w:rFonts w:ascii="David" w:hAnsi="David" w:hint="cs"/>
                <w:rtl/>
              </w:rPr>
              <w:t xml:space="preserve">הקלטה </w:t>
            </w:r>
            <w:r>
              <w:rPr>
                <w:rFonts w:ascii="David" w:hAnsi="David" w:hint="cs"/>
              </w:rPr>
              <w:t>B</w:t>
            </w:r>
          </w:p>
        </w:tc>
        <w:tc>
          <w:tcPr>
            <w:tcW w:w="1701" w:type="dxa"/>
          </w:tcPr>
          <w:p w14:paraId="7CF5CA6F" w14:textId="77777777" w:rsidR="00185485" w:rsidRDefault="00FB3B28" w:rsidP="00FB3B28">
            <w:pPr>
              <w:rPr>
                <w:rFonts w:ascii="David" w:hAnsi="David"/>
                <w:rtl/>
              </w:rPr>
            </w:pPr>
            <w:r>
              <w:rPr>
                <w:rFonts w:ascii="David" w:hAnsi="David" w:hint="cs"/>
                <w:rtl/>
              </w:rPr>
              <w:t>טעות מינור קטן</w:t>
            </w:r>
          </w:p>
          <w:p w14:paraId="663C474A" w14:textId="476A17D7" w:rsidR="00FB3B28" w:rsidRDefault="00FB3B28" w:rsidP="00FB3B28">
            <w:pPr>
              <w:rPr>
                <w:rFonts w:ascii="David" w:hAnsi="David"/>
                <w:rtl/>
              </w:rPr>
            </w:pPr>
            <w:r>
              <w:rPr>
                <w:rFonts w:ascii="David" w:hAnsi="David" w:hint="cs"/>
                <w:rtl/>
              </w:rPr>
              <w:t xml:space="preserve">הקלטה </w:t>
            </w:r>
            <w:r>
              <w:rPr>
                <w:rFonts w:ascii="David" w:hAnsi="David" w:hint="cs"/>
              </w:rPr>
              <w:t>C</w:t>
            </w:r>
          </w:p>
        </w:tc>
        <w:tc>
          <w:tcPr>
            <w:tcW w:w="1691" w:type="dxa"/>
          </w:tcPr>
          <w:p w14:paraId="14D8C266" w14:textId="77777777" w:rsidR="00185485" w:rsidRDefault="00FB3B28" w:rsidP="00FB3B28">
            <w:pPr>
              <w:rPr>
                <w:rFonts w:ascii="David" w:hAnsi="David"/>
                <w:rtl/>
              </w:rPr>
            </w:pPr>
            <w:r>
              <w:rPr>
                <w:rFonts w:ascii="David" w:hAnsi="David" w:hint="cs"/>
                <w:rtl/>
              </w:rPr>
              <w:t>טעות חצי מוקטן</w:t>
            </w:r>
          </w:p>
          <w:p w14:paraId="3187C936" w14:textId="1E669C87" w:rsidR="00FB3B28" w:rsidRDefault="00FB3B28" w:rsidP="00FB3B28">
            <w:pPr>
              <w:rPr>
                <w:rFonts w:ascii="David" w:hAnsi="David"/>
              </w:rPr>
            </w:pPr>
            <w:r>
              <w:rPr>
                <w:rFonts w:ascii="David" w:hAnsi="David" w:hint="cs"/>
                <w:rtl/>
              </w:rPr>
              <w:t xml:space="preserve">הקלטה </w:t>
            </w:r>
            <w:r>
              <w:rPr>
                <w:rFonts w:ascii="David" w:hAnsi="David" w:hint="cs"/>
              </w:rPr>
              <w:t>D</w:t>
            </w:r>
          </w:p>
        </w:tc>
      </w:tr>
      <w:tr w:rsidR="00185485" w14:paraId="27586AB7" w14:textId="77777777" w:rsidTr="00FB3B28">
        <w:tc>
          <w:tcPr>
            <w:tcW w:w="1422" w:type="dxa"/>
          </w:tcPr>
          <w:p w14:paraId="11864C35" w14:textId="0B9C4515" w:rsidR="00185485" w:rsidRDefault="00185485" w:rsidP="001918E4">
            <w:pPr>
              <w:rPr>
                <w:rFonts w:ascii="David" w:hAnsi="David"/>
              </w:rPr>
            </w:pPr>
            <w:r>
              <w:rPr>
                <w:rFonts w:ascii="David" w:hAnsi="David"/>
              </w:rPr>
              <w:t>Cmaj7</w:t>
            </w:r>
          </w:p>
        </w:tc>
        <w:tc>
          <w:tcPr>
            <w:tcW w:w="1701" w:type="dxa"/>
          </w:tcPr>
          <w:p w14:paraId="68264B98" w14:textId="01D62FA7" w:rsidR="00185485" w:rsidRDefault="00185485" w:rsidP="001918E4">
            <w:pPr>
              <w:rPr>
                <w:rFonts w:ascii="David" w:hAnsi="David"/>
                <w:rtl/>
              </w:rPr>
            </w:pPr>
            <w:r>
              <w:rPr>
                <w:rFonts w:ascii="David" w:hAnsi="David" w:hint="cs"/>
                <w:rtl/>
              </w:rPr>
              <w:t>-</w:t>
            </w:r>
          </w:p>
        </w:tc>
        <w:tc>
          <w:tcPr>
            <w:tcW w:w="1701" w:type="dxa"/>
          </w:tcPr>
          <w:p w14:paraId="202EE4DB" w14:textId="2472C624" w:rsidR="00185485" w:rsidRDefault="00185485" w:rsidP="001918E4">
            <w:pPr>
              <w:rPr>
                <w:rFonts w:ascii="David" w:hAnsi="David"/>
              </w:rPr>
            </w:pPr>
            <w:r>
              <w:rPr>
                <w:rFonts w:ascii="David" w:hAnsi="David" w:hint="cs"/>
              </w:rPr>
              <w:t>C</w:t>
            </w:r>
            <w:r>
              <w:rPr>
                <w:rFonts w:ascii="David" w:hAnsi="David"/>
              </w:rPr>
              <w:t>7</w:t>
            </w:r>
          </w:p>
        </w:tc>
        <w:tc>
          <w:tcPr>
            <w:tcW w:w="1701" w:type="dxa"/>
          </w:tcPr>
          <w:p w14:paraId="420E68D8" w14:textId="774F9E4E" w:rsidR="00185485" w:rsidRDefault="00185485" w:rsidP="001918E4">
            <w:pPr>
              <w:rPr>
                <w:rFonts w:ascii="David" w:hAnsi="David"/>
              </w:rPr>
            </w:pPr>
            <w:r>
              <w:rPr>
                <w:rFonts w:ascii="David" w:hAnsi="David"/>
              </w:rPr>
              <w:t>C#m7</w:t>
            </w:r>
          </w:p>
        </w:tc>
        <w:tc>
          <w:tcPr>
            <w:tcW w:w="1691" w:type="dxa"/>
          </w:tcPr>
          <w:p w14:paraId="3DD904A7" w14:textId="14BB9B8F" w:rsidR="00185485" w:rsidRDefault="00185485" w:rsidP="001918E4">
            <w:pPr>
              <w:rPr>
                <w:rFonts w:ascii="David" w:hAnsi="David"/>
                <w:rtl/>
              </w:rPr>
            </w:pPr>
            <w:r>
              <w:rPr>
                <w:rFonts w:ascii="David" w:hAnsi="David"/>
              </w:rPr>
              <w:t>C#m7b5</w:t>
            </w:r>
          </w:p>
        </w:tc>
      </w:tr>
      <w:tr w:rsidR="00185485" w14:paraId="40381285" w14:textId="77777777" w:rsidTr="00FB3B28">
        <w:tc>
          <w:tcPr>
            <w:tcW w:w="1422" w:type="dxa"/>
          </w:tcPr>
          <w:p w14:paraId="33E2C26D" w14:textId="74742DB3" w:rsidR="00185485" w:rsidRDefault="00185485" w:rsidP="00185485">
            <w:pPr>
              <w:rPr>
                <w:rFonts w:ascii="David" w:hAnsi="David"/>
              </w:rPr>
            </w:pPr>
            <w:r>
              <w:rPr>
                <w:rFonts w:ascii="David" w:hAnsi="David"/>
              </w:rPr>
              <w:t>Bmaj7</w:t>
            </w:r>
          </w:p>
        </w:tc>
        <w:tc>
          <w:tcPr>
            <w:tcW w:w="1701" w:type="dxa"/>
          </w:tcPr>
          <w:p w14:paraId="1D49AE62" w14:textId="280A1514" w:rsidR="00185485" w:rsidRDefault="00185485" w:rsidP="00185485">
            <w:pPr>
              <w:rPr>
                <w:rFonts w:ascii="David" w:hAnsi="David"/>
                <w:rtl/>
              </w:rPr>
            </w:pPr>
            <w:r>
              <w:rPr>
                <w:rFonts w:ascii="David" w:hAnsi="David" w:hint="cs"/>
                <w:rtl/>
              </w:rPr>
              <w:t>-</w:t>
            </w:r>
          </w:p>
        </w:tc>
        <w:tc>
          <w:tcPr>
            <w:tcW w:w="1701" w:type="dxa"/>
          </w:tcPr>
          <w:p w14:paraId="2EB3B6D3" w14:textId="25D76D38" w:rsidR="00185485" w:rsidRDefault="00185485" w:rsidP="00185485">
            <w:pPr>
              <w:rPr>
                <w:rFonts w:ascii="David" w:hAnsi="David"/>
                <w:rtl/>
              </w:rPr>
            </w:pPr>
            <w:r>
              <w:rPr>
                <w:rFonts w:ascii="David" w:hAnsi="David" w:hint="cs"/>
              </w:rPr>
              <w:t>B</w:t>
            </w:r>
            <w:r>
              <w:rPr>
                <w:rFonts w:ascii="David" w:hAnsi="David"/>
              </w:rPr>
              <w:t>7</w:t>
            </w:r>
          </w:p>
        </w:tc>
        <w:tc>
          <w:tcPr>
            <w:tcW w:w="1701" w:type="dxa"/>
          </w:tcPr>
          <w:p w14:paraId="3F799298" w14:textId="5485C5B9" w:rsidR="00185485" w:rsidRDefault="00185485" w:rsidP="00185485">
            <w:pPr>
              <w:rPr>
                <w:rFonts w:ascii="David" w:hAnsi="David"/>
                <w:rtl/>
              </w:rPr>
            </w:pPr>
            <w:r>
              <w:rPr>
                <w:rFonts w:ascii="David" w:hAnsi="David"/>
              </w:rPr>
              <w:t>Cm7</w:t>
            </w:r>
          </w:p>
        </w:tc>
        <w:tc>
          <w:tcPr>
            <w:tcW w:w="1691" w:type="dxa"/>
          </w:tcPr>
          <w:p w14:paraId="35F9B82C" w14:textId="43607713" w:rsidR="00185485" w:rsidRDefault="00E13E86" w:rsidP="00185485">
            <w:pPr>
              <w:rPr>
                <w:rFonts w:ascii="David" w:hAnsi="David"/>
                <w:rtl/>
              </w:rPr>
            </w:pPr>
            <w:r>
              <w:rPr>
                <w:rFonts w:ascii="David" w:hAnsi="David"/>
              </w:rPr>
              <w:t>Cm7b5</w:t>
            </w:r>
          </w:p>
        </w:tc>
      </w:tr>
      <w:tr w:rsidR="00185485" w14:paraId="5D75FA65" w14:textId="77777777" w:rsidTr="00FB3B28">
        <w:tc>
          <w:tcPr>
            <w:tcW w:w="1422" w:type="dxa"/>
          </w:tcPr>
          <w:p w14:paraId="116EEC0E" w14:textId="2AFF35E1" w:rsidR="00185485" w:rsidRDefault="00185485" w:rsidP="00185485">
            <w:pPr>
              <w:rPr>
                <w:rFonts w:ascii="David" w:hAnsi="David"/>
              </w:rPr>
            </w:pPr>
            <w:r>
              <w:rPr>
                <w:rFonts w:ascii="David" w:hAnsi="David" w:hint="cs"/>
              </w:rPr>
              <w:t>F</w:t>
            </w:r>
            <w:r>
              <w:rPr>
                <w:rFonts w:ascii="David" w:hAnsi="David"/>
              </w:rPr>
              <w:t>#maj7</w:t>
            </w:r>
          </w:p>
        </w:tc>
        <w:tc>
          <w:tcPr>
            <w:tcW w:w="1701" w:type="dxa"/>
          </w:tcPr>
          <w:p w14:paraId="6762815E" w14:textId="1BC2D341" w:rsidR="00185485" w:rsidRDefault="00185485" w:rsidP="00185485">
            <w:pPr>
              <w:rPr>
                <w:rFonts w:ascii="David" w:hAnsi="David"/>
              </w:rPr>
            </w:pPr>
            <w:r>
              <w:rPr>
                <w:rFonts w:ascii="David" w:hAnsi="David" w:hint="cs"/>
                <w:rtl/>
              </w:rPr>
              <w:t>-</w:t>
            </w:r>
          </w:p>
        </w:tc>
        <w:tc>
          <w:tcPr>
            <w:tcW w:w="1701" w:type="dxa"/>
          </w:tcPr>
          <w:p w14:paraId="4909DA66" w14:textId="1C2F2847" w:rsidR="00185485" w:rsidRDefault="00185485" w:rsidP="00185485">
            <w:pPr>
              <w:rPr>
                <w:rFonts w:ascii="David" w:hAnsi="David"/>
              </w:rPr>
            </w:pPr>
            <w:r>
              <w:rPr>
                <w:rFonts w:ascii="David" w:hAnsi="David" w:hint="cs"/>
              </w:rPr>
              <w:t>F</w:t>
            </w:r>
            <w:r>
              <w:rPr>
                <w:rFonts w:ascii="David" w:hAnsi="David"/>
              </w:rPr>
              <w:t>#7</w:t>
            </w:r>
          </w:p>
        </w:tc>
        <w:tc>
          <w:tcPr>
            <w:tcW w:w="1701" w:type="dxa"/>
          </w:tcPr>
          <w:p w14:paraId="1A0C606F" w14:textId="73E5E9C6" w:rsidR="00185485" w:rsidRDefault="006F55FA" w:rsidP="00185485">
            <w:pPr>
              <w:rPr>
                <w:rFonts w:ascii="David" w:hAnsi="David"/>
                <w:rtl/>
              </w:rPr>
            </w:pPr>
            <w:r>
              <w:rPr>
                <w:rFonts w:ascii="David" w:hAnsi="David" w:hint="cs"/>
              </w:rPr>
              <w:t>G</w:t>
            </w:r>
            <w:r w:rsidR="00185485">
              <w:rPr>
                <w:rFonts w:ascii="David" w:hAnsi="David"/>
              </w:rPr>
              <w:t>m7</w:t>
            </w:r>
          </w:p>
        </w:tc>
        <w:tc>
          <w:tcPr>
            <w:tcW w:w="1691" w:type="dxa"/>
          </w:tcPr>
          <w:p w14:paraId="67DC52F2" w14:textId="60954EB0" w:rsidR="00185485" w:rsidRDefault="006F55FA" w:rsidP="00185485">
            <w:pPr>
              <w:rPr>
                <w:rFonts w:ascii="David" w:hAnsi="David"/>
                <w:rtl/>
              </w:rPr>
            </w:pPr>
            <w:r>
              <w:rPr>
                <w:rFonts w:ascii="David" w:hAnsi="David" w:hint="cs"/>
              </w:rPr>
              <w:t>G</w:t>
            </w:r>
            <w:r w:rsidR="00185485">
              <w:rPr>
                <w:rFonts w:ascii="David" w:hAnsi="David"/>
              </w:rPr>
              <w:t>m7b5</w:t>
            </w:r>
          </w:p>
        </w:tc>
      </w:tr>
      <w:tr w:rsidR="00185485" w14:paraId="4719BB25" w14:textId="77777777" w:rsidTr="00FB3B28">
        <w:tc>
          <w:tcPr>
            <w:tcW w:w="1422" w:type="dxa"/>
          </w:tcPr>
          <w:p w14:paraId="459CF3F2" w14:textId="654357D8" w:rsidR="00185485" w:rsidRDefault="00185485" w:rsidP="00185485">
            <w:pPr>
              <w:rPr>
                <w:rFonts w:ascii="David" w:hAnsi="David" w:hint="cs"/>
                <w:rtl/>
              </w:rPr>
            </w:pPr>
            <w:r>
              <w:rPr>
                <w:rFonts w:ascii="David" w:hAnsi="David"/>
              </w:rPr>
              <w:t>Gmaj7</w:t>
            </w:r>
          </w:p>
        </w:tc>
        <w:tc>
          <w:tcPr>
            <w:tcW w:w="1701" w:type="dxa"/>
          </w:tcPr>
          <w:p w14:paraId="31475FCF" w14:textId="638DF22D" w:rsidR="00185485" w:rsidRDefault="00185485" w:rsidP="00185485">
            <w:pPr>
              <w:rPr>
                <w:rFonts w:ascii="David" w:hAnsi="David"/>
              </w:rPr>
            </w:pPr>
            <w:r>
              <w:rPr>
                <w:rFonts w:ascii="David" w:hAnsi="David" w:hint="cs"/>
                <w:rtl/>
              </w:rPr>
              <w:t>-</w:t>
            </w:r>
          </w:p>
        </w:tc>
        <w:tc>
          <w:tcPr>
            <w:tcW w:w="1701" w:type="dxa"/>
          </w:tcPr>
          <w:p w14:paraId="1A335A53" w14:textId="57909A16" w:rsidR="00185485" w:rsidRDefault="00185485" w:rsidP="00185485">
            <w:pPr>
              <w:rPr>
                <w:rFonts w:ascii="David" w:hAnsi="David"/>
              </w:rPr>
            </w:pPr>
            <w:r>
              <w:rPr>
                <w:rFonts w:ascii="David" w:hAnsi="David"/>
              </w:rPr>
              <w:t>G7</w:t>
            </w:r>
          </w:p>
        </w:tc>
        <w:tc>
          <w:tcPr>
            <w:tcW w:w="1701" w:type="dxa"/>
          </w:tcPr>
          <w:p w14:paraId="3F1CD8A0" w14:textId="10680C29" w:rsidR="00185485" w:rsidRDefault="006F55FA" w:rsidP="00185485">
            <w:pPr>
              <w:rPr>
                <w:rFonts w:ascii="David" w:hAnsi="David"/>
                <w:rtl/>
              </w:rPr>
            </w:pPr>
            <w:r>
              <w:rPr>
                <w:rFonts w:ascii="David" w:hAnsi="David" w:hint="cs"/>
              </w:rPr>
              <w:t>G</w:t>
            </w:r>
            <w:r w:rsidR="00185485">
              <w:rPr>
                <w:rFonts w:ascii="David" w:hAnsi="David"/>
              </w:rPr>
              <w:t>#m7</w:t>
            </w:r>
          </w:p>
        </w:tc>
        <w:tc>
          <w:tcPr>
            <w:tcW w:w="1691" w:type="dxa"/>
          </w:tcPr>
          <w:p w14:paraId="50AF4DFD" w14:textId="660C359A" w:rsidR="00185485" w:rsidRDefault="006F55FA" w:rsidP="00185485">
            <w:pPr>
              <w:rPr>
                <w:rFonts w:ascii="David" w:hAnsi="David"/>
                <w:rtl/>
              </w:rPr>
            </w:pPr>
            <w:r>
              <w:rPr>
                <w:rFonts w:ascii="David" w:hAnsi="David" w:hint="cs"/>
              </w:rPr>
              <w:t>G</w:t>
            </w:r>
            <w:r w:rsidR="00185485">
              <w:rPr>
                <w:rFonts w:ascii="David" w:hAnsi="David"/>
              </w:rPr>
              <w:t>#m7b5</w:t>
            </w:r>
          </w:p>
        </w:tc>
      </w:tr>
      <w:tr w:rsidR="000D6E3D" w14:paraId="0F0F7CCD" w14:textId="77777777" w:rsidTr="00FB3B28">
        <w:tc>
          <w:tcPr>
            <w:tcW w:w="1422" w:type="dxa"/>
          </w:tcPr>
          <w:p w14:paraId="325E7682" w14:textId="2BB8A327" w:rsidR="000D6E3D" w:rsidRDefault="000D6E3D" w:rsidP="000D6E3D">
            <w:pPr>
              <w:rPr>
                <w:rFonts w:ascii="David" w:hAnsi="David"/>
                <w:rtl/>
              </w:rPr>
            </w:pPr>
            <w:bookmarkStart w:id="0" w:name="_Hlk46071284"/>
            <w:r>
              <w:rPr>
                <w:rFonts w:ascii="David" w:hAnsi="David" w:hint="cs"/>
              </w:rPr>
              <w:t>G</w:t>
            </w:r>
            <w:r>
              <w:rPr>
                <w:rFonts w:ascii="David" w:hAnsi="David"/>
              </w:rPr>
              <w:t>7</w:t>
            </w:r>
          </w:p>
        </w:tc>
        <w:tc>
          <w:tcPr>
            <w:tcW w:w="1701" w:type="dxa"/>
          </w:tcPr>
          <w:p w14:paraId="6CF52726" w14:textId="585AB141" w:rsidR="000D6E3D" w:rsidRDefault="000D6E3D" w:rsidP="000D6E3D">
            <w:pPr>
              <w:rPr>
                <w:rFonts w:ascii="David" w:hAnsi="David"/>
              </w:rPr>
            </w:pPr>
            <w:r>
              <w:rPr>
                <w:rFonts w:ascii="David" w:hAnsi="David"/>
              </w:rPr>
              <w:t>Gmaj7</w:t>
            </w:r>
          </w:p>
        </w:tc>
        <w:tc>
          <w:tcPr>
            <w:tcW w:w="1701" w:type="dxa"/>
          </w:tcPr>
          <w:p w14:paraId="13EBD96A" w14:textId="2A4EFBC2" w:rsidR="000D6E3D" w:rsidRDefault="000D6E3D" w:rsidP="000D6E3D">
            <w:pPr>
              <w:rPr>
                <w:rFonts w:ascii="David" w:hAnsi="David"/>
              </w:rPr>
            </w:pPr>
            <w:r>
              <w:rPr>
                <w:rFonts w:ascii="David" w:hAnsi="David" w:hint="cs"/>
                <w:rtl/>
              </w:rPr>
              <w:t>-</w:t>
            </w:r>
          </w:p>
        </w:tc>
        <w:tc>
          <w:tcPr>
            <w:tcW w:w="1701" w:type="dxa"/>
          </w:tcPr>
          <w:p w14:paraId="5A006DAE" w14:textId="331CFF98" w:rsidR="000D6E3D" w:rsidRDefault="000D6E3D" w:rsidP="000D6E3D">
            <w:pPr>
              <w:rPr>
                <w:rFonts w:ascii="David" w:hAnsi="David"/>
              </w:rPr>
            </w:pPr>
            <w:r>
              <w:rPr>
                <w:rFonts w:ascii="David" w:hAnsi="David"/>
              </w:rPr>
              <w:t>Gm7</w:t>
            </w:r>
          </w:p>
        </w:tc>
        <w:tc>
          <w:tcPr>
            <w:tcW w:w="1691" w:type="dxa"/>
          </w:tcPr>
          <w:p w14:paraId="5D7C9290" w14:textId="7A8633F2" w:rsidR="000D6E3D" w:rsidRDefault="000D6E3D" w:rsidP="000D6E3D">
            <w:pPr>
              <w:rPr>
                <w:rFonts w:ascii="David" w:hAnsi="David" w:hint="cs"/>
              </w:rPr>
            </w:pPr>
            <w:r>
              <w:rPr>
                <w:rFonts w:ascii="David" w:hAnsi="David"/>
              </w:rPr>
              <w:t>Gm7b5</w:t>
            </w:r>
          </w:p>
        </w:tc>
      </w:tr>
      <w:tr w:rsidR="000D6E3D" w14:paraId="64078F1D" w14:textId="77777777" w:rsidTr="00FB3B28">
        <w:tc>
          <w:tcPr>
            <w:tcW w:w="1422" w:type="dxa"/>
          </w:tcPr>
          <w:p w14:paraId="053EFDA3" w14:textId="6557E7A8" w:rsidR="000D6E3D" w:rsidRDefault="000D6E3D" w:rsidP="000D6E3D">
            <w:pPr>
              <w:rPr>
                <w:rFonts w:ascii="David" w:hAnsi="David"/>
              </w:rPr>
            </w:pPr>
            <w:r>
              <w:rPr>
                <w:rFonts w:ascii="David" w:hAnsi="David" w:hint="cs"/>
              </w:rPr>
              <w:t>F</w:t>
            </w:r>
            <w:r>
              <w:rPr>
                <w:rFonts w:ascii="David" w:hAnsi="David"/>
              </w:rPr>
              <w:t>#7</w:t>
            </w:r>
          </w:p>
        </w:tc>
        <w:tc>
          <w:tcPr>
            <w:tcW w:w="1701" w:type="dxa"/>
          </w:tcPr>
          <w:p w14:paraId="5C94FE4D" w14:textId="75A917D1" w:rsidR="000D6E3D" w:rsidRDefault="000D6E3D" w:rsidP="000D6E3D">
            <w:pPr>
              <w:rPr>
                <w:rFonts w:ascii="David" w:hAnsi="David" w:hint="cs"/>
                <w:rtl/>
              </w:rPr>
            </w:pPr>
            <w:r>
              <w:rPr>
                <w:rFonts w:ascii="David" w:hAnsi="David"/>
              </w:rPr>
              <w:t>F#maj7</w:t>
            </w:r>
          </w:p>
        </w:tc>
        <w:tc>
          <w:tcPr>
            <w:tcW w:w="1701" w:type="dxa"/>
          </w:tcPr>
          <w:p w14:paraId="5AECB0A1" w14:textId="7303AE79" w:rsidR="000D6E3D" w:rsidRDefault="000D6E3D" w:rsidP="000D6E3D">
            <w:pPr>
              <w:rPr>
                <w:rFonts w:ascii="David" w:hAnsi="David"/>
              </w:rPr>
            </w:pPr>
            <w:r>
              <w:rPr>
                <w:rFonts w:ascii="David" w:hAnsi="David" w:hint="cs"/>
                <w:rtl/>
              </w:rPr>
              <w:t>-</w:t>
            </w:r>
          </w:p>
        </w:tc>
        <w:tc>
          <w:tcPr>
            <w:tcW w:w="1701" w:type="dxa"/>
          </w:tcPr>
          <w:p w14:paraId="4540F677" w14:textId="6F495A68" w:rsidR="000D6E3D" w:rsidRDefault="000D6E3D" w:rsidP="000D6E3D">
            <w:pPr>
              <w:rPr>
                <w:rFonts w:ascii="David" w:hAnsi="David" w:hint="cs"/>
              </w:rPr>
            </w:pPr>
            <w:r>
              <w:rPr>
                <w:rFonts w:ascii="David" w:hAnsi="David"/>
              </w:rPr>
              <w:t>F#m7</w:t>
            </w:r>
          </w:p>
        </w:tc>
        <w:tc>
          <w:tcPr>
            <w:tcW w:w="1691" w:type="dxa"/>
          </w:tcPr>
          <w:p w14:paraId="683C153C" w14:textId="6C1E2AC2" w:rsidR="000D6E3D" w:rsidRDefault="000D6E3D" w:rsidP="000D6E3D">
            <w:pPr>
              <w:rPr>
                <w:rFonts w:ascii="David" w:hAnsi="David" w:hint="cs"/>
              </w:rPr>
            </w:pPr>
            <w:r>
              <w:rPr>
                <w:rFonts w:ascii="David" w:hAnsi="David"/>
              </w:rPr>
              <w:t>F#m7b5</w:t>
            </w:r>
          </w:p>
        </w:tc>
      </w:tr>
      <w:tr w:rsidR="000D6E3D" w14:paraId="31F5772A" w14:textId="77777777" w:rsidTr="00FB3B28">
        <w:tc>
          <w:tcPr>
            <w:tcW w:w="1422" w:type="dxa"/>
          </w:tcPr>
          <w:p w14:paraId="4F926E80" w14:textId="785F05B9" w:rsidR="000D6E3D" w:rsidRDefault="000D6E3D" w:rsidP="000D6E3D">
            <w:pPr>
              <w:rPr>
                <w:rFonts w:ascii="David" w:hAnsi="David"/>
              </w:rPr>
            </w:pPr>
            <w:r>
              <w:rPr>
                <w:rFonts w:ascii="David" w:hAnsi="David"/>
              </w:rPr>
              <w:t>C#7</w:t>
            </w:r>
          </w:p>
        </w:tc>
        <w:tc>
          <w:tcPr>
            <w:tcW w:w="1701" w:type="dxa"/>
          </w:tcPr>
          <w:p w14:paraId="3FA604B5" w14:textId="5FB30151" w:rsidR="000D6E3D" w:rsidRDefault="000D6E3D" w:rsidP="000D6E3D">
            <w:pPr>
              <w:rPr>
                <w:rFonts w:ascii="David" w:hAnsi="David" w:hint="cs"/>
                <w:rtl/>
              </w:rPr>
            </w:pPr>
            <w:r>
              <w:rPr>
                <w:rFonts w:ascii="David" w:hAnsi="David"/>
              </w:rPr>
              <w:t>C</w:t>
            </w:r>
            <w:r>
              <w:rPr>
                <w:rFonts w:ascii="David" w:hAnsi="David"/>
              </w:rPr>
              <w:t>#</w:t>
            </w:r>
            <w:r>
              <w:rPr>
                <w:rFonts w:ascii="David" w:hAnsi="David"/>
              </w:rPr>
              <w:t>maj7</w:t>
            </w:r>
          </w:p>
        </w:tc>
        <w:tc>
          <w:tcPr>
            <w:tcW w:w="1701" w:type="dxa"/>
          </w:tcPr>
          <w:p w14:paraId="5F0F7648" w14:textId="0DBD7C65" w:rsidR="000D6E3D" w:rsidRDefault="000D6E3D" w:rsidP="000D6E3D">
            <w:pPr>
              <w:rPr>
                <w:rFonts w:ascii="David" w:hAnsi="David"/>
              </w:rPr>
            </w:pPr>
            <w:r>
              <w:rPr>
                <w:rFonts w:ascii="David" w:hAnsi="David" w:hint="cs"/>
                <w:rtl/>
              </w:rPr>
              <w:t>-</w:t>
            </w:r>
          </w:p>
        </w:tc>
        <w:tc>
          <w:tcPr>
            <w:tcW w:w="1701" w:type="dxa"/>
          </w:tcPr>
          <w:p w14:paraId="6F39A2E3" w14:textId="714662F4" w:rsidR="000D6E3D" w:rsidRDefault="000D6E3D" w:rsidP="000D6E3D">
            <w:pPr>
              <w:rPr>
                <w:rFonts w:ascii="David" w:hAnsi="David" w:hint="cs"/>
              </w:rPr>
            </w:pPr>
            <w:r>
              <w:rPr>
                <w:rFonts w:ascii="David" w:hAnsi="David"/>
              </w:rPr>
              <w:t>C</w:t>
            </w:r>
            <w:r>
              <w:rPr>
                <w:rFonts w:ascii="David" w:hAnsi="David"/>
              </w:rPr>
              <w:t>#</w:t>
            </w:r>
            <w:r>
              <w:rPr>
                <w:rFonts w:ascii="David" w:hAnsi="David"/>
              </w:rPr>
              <w:t>m7</w:t>
            </w:r>
          </w:p>
        </w:tc>
        <w:tc>
          <w:tcPr>
            <w:tcW w:w="1691" w:type="dxa"/>
          </w:tcPr>
          <w:p w14:paraId="112ACC8A" w14:textId="344F2560" w:rsidR="000D6E3D" w:rsidRDefault="000D6E3D" w:rsidP="000D6E3D">
            <w:pPr>
              <w:rPr>
                <w:rFonts w:ascii="David" w:hAnsi="David" w:hint="cs"/>
              </w:rPr>
            </w:pPr>
            <w:r>
              <w:rPr>
                <w:rFonts w:ascii="David" w:hAnsi="David"/>
              </w:rPr>
              <w:t>C</w:t>
            </w:r>
            <w:r>
              <w:rPr>
                <w:rFonts w:ascii="David" w:hAnsi="David"/>
              </w:rPr>
              <w:t>#</w:t>
            </w:r>
            <w:r>
              <w:rPr>
                <w:rFonts w:ascii="David" w:hAnsi="David"/>
              </w:rPr>
              <w:t>m7b5</w:t>
            </w:r>
          </w:p>
        </w:tc>
      </w:tr>
      <w:tr w:rsidR="000D6E3D" w14:paraId="6477FD9C" w14:textId="77777777" w:rsidTr="00FB3B28">
        <w:tc>
          <w:tcPr>
            <w:tcW w:w="1422" w:type="dxa"/>
          </w:tcPr>
          <w:p w14:paraId="3BEE7F32" w14:textId="706B8769" w:rsidR="000D6E3D" w:rsidRDefault="000D6E3D" w:rsidP="000D6E3D">
            <w:pPr>
              <w:rPr>
                <w:rFonts w:ascii="David" w:hAnsi="David"/>
              </w:rPr>
            </w:pPr>
            <w:r>
              <w:rPr>
                <w:rFonts w:ascii="David" w:hAnsi="David"/>
              </w:rPr>
              <w:t>D7</w:t>
            </w:r>
          </w:p>
        </w:tc>
        <w:tc>
          <w:tcPr>
            <w:tcW w:w="1701" w:type="dxa"/>
          </w:tcPr>
          <w:p w14:paraId="479287D1" w14:textId="5E74AE78" w:rsidR="000D6E3D" w:rsidRDefault="000D6E3D" w:rsidP="000D6E3D">
            <w:pPr>
              <w:rPr>
                <w:rFonts w:ascii="David" w:hAnsi="David" w:hint="cs"/>
                <w:rtl/>
              </w:rPr>
            </w:pPr>
            <w:r>
              <w:rPr>
                <w:rFonts w:ascii="David" w:hAnsi="David"/>
              </w:rPr>
              <w:t>D</w:t>
            </w:r>
            <w:r>
              <w:rPr>
                <w:rFonts w:ascii="David" w:hAnsi="David"/>
              </w:rPr>
              <w:t>maj7</w:t>
            </w:r>
          </w:p>
        </w:tc>
        <w:tc>
          <w:tcPr>
            <w:tcW w:w="1701" w:type="dxa"/>
          </w:tcPr>
          <w:p w14:paraId="5B7130EB" w14:textId="323A53DF" w:rsidR="000D6E3D" w:rsidRDefault="000D6E3D" w:rsidP="000D6E3D">
            <w:pPr>
              <w:rPr>
                <w:rFonts w:ascii="David" w:hAnsi="David"/>
              </w:rPr>
            </w:pPr>
            <w:r>
              <w:rPr>
                <w:rFonts w:ascii="David" w:hAnsi="David" w:hint="cs"/>
                <w:rtl/>
              </w:rPr>
              <w:t>-</w:t>
            </w:r>
          </w:p>
        </w:tc>
        <w:tc>
          <w:tcPr>
            <w:tcW w:w="1701" w:type="dxa"/>
          </w:tcPr>
          <w:p w14:paraId="206E98F7" w14:textId="29B3AAFB" w:rsidR="000D6E3D" w:rsidRDefault="000D6E3D" w:rsidP="000D6E3D">
            <w:pPr>
              <w:rPr>
                <w:rFonts w:ascii="David" w:hAnsi="David" w:hint="cs"/>
              </w:rPr>
            </w:pPr>
            <w:r>
              <w:rPr>
                <w:rFonts w:ascii="David" w:hAnsi="David"/>
              </w:rPr>
              <w:t>D</w:t>
            </w:r>
            <w:r>
              <w:rPr>
                <w:rFonts w:ascii="David" w:hAnsi="David"/>
              </w:rPr>
              <w:t>m7</w:t>
            </w:r>
          </w:p>
        </w:tc>
        <w:tc>
          <w:tcPr>
            <w:tcW w:w="1691" w:type="dxa"/>
          </w:tcPr>
          <w:p w14:paraId="4DEEFD4B" w14:textId="2EC29957" w:rsidR="000D6E3D" w:rsidRDefault="000D6E3D" w:rsidP="000D6E3D">
            <w:pPr>
              <w:rPr>
                <w:rFonts w:ascii="David" w:hAnsi="David" w:hint="cs"/>
              </w:rPr>
            </w:pPr>
            <w:r>
              <w:rPr>
                <w:rFonts w:ascii="David" w:hAnsi="David"/>
              </w:rPr>
              <w:t>D</w:t>
            </w:r>
            <w:r>
              <w:rPr>
                <w:rFonts w:ascii="David" w:hAnsi="David"/>
              </w:rPr>
              <w:t>m7b5</w:t>
            </w:r>
          </w:p>
        </w:tc>
      </w:tr>
      <w:bookmarkEnd w:id="0"/>
      <w:tr w:rsidR="000D6E3D" w14:paraId="514D85AB" w14:textId="77777777" w:rsidTr="00FB3B28">
        <w:tc>
          <w:tcPr>
            <w:tcW w:w="1422" w:type="dxa"/>
          </w:tcPr>
          <w:p w14:paraId="41992B90" w14:textId="48E2B91A" w:rsidR="000D6E3D" w:rsidRDefault="000D6E3D" w:rsidP="000D6E3D">
            <w:pPr>
              <w:rPr>
                <w:rFonts w:ascii="David" w:hAnsi="David"/>
              </w:rPr>
            </w:pPr>
            <w:r>
              <w:rPr>
                <w:rFonts w:ascii="David" w:hAnsi="David" w:hint="cs"/>
              </w:rPr>
              <w:t>G</w:t>
            </w:r>
            <w:r>
              <w:rPr>
                <w:rFonts w:ascii="David" w:hAnsi="David"/>
              </w:rPr>
              <w:t>m7</w:t>
            </w:r>
          </w:p>
        </w:tc>
        <w:tc>
          <w:tcPr>
            <w:tcW w:w="1701" w:type="dxa"/>
          </w:tcPr>
          <w:p w14:paraId="2C28FE64" w14:textId="3CE3FA81" w:rsidR="000D6E3D" w:rsidRDefault="000D6E3D" w:rsidP="000D6E3D">
            <w:pPr>
              <w:rPr>
                <w:rFonts w:ascii="David" w:hAnsi="David"/>
                <w:rtl/>
              </w:rPr>
            </w:pPr>
            <w:r>
              <w:rPr>
                <w:rFonts w:ascii="David" w:hAnsi="David"/>
              </w:rPr>
              <w:t>F#maj7</w:t>
            </w:r>
          </w:p>
        </w:tc>
        <w:tc>
          <w:tcPr>
            <w:tcW w:w="1701" w:type="dxa"/>
          </w:tcPr>
          <w:p w14:paraId="3BB41C51" w14:textId="110DFB76" w:rsidR="000D6E3D" w:rsidRDefault="000D6E3D" w:rsidP="000D6E3D">
            <w:pPr>
              <w:rPr>
                <w:rFonts w:ascii="David" w:hAnsi="David"/>
                <w:rtl/>
              </w:rPr>
            </w:pPr>
            <w:r>
              <w:rPr>
                <w:rFonts w:ascii="David" w:hAnsi="David"/>
              </w:rPr>
              <w:t>G7</w:t>
            </w:r>
          </w:p>
        </w:tc>
        <w:tc>
          <w:tcPr>
            <w:tcW w:w="1701" w:type="dxa"/>
          </w:tcPr>
          <w:p w14:paraId="07AF2F0A" w14:textId="6074941D" w:rsidR="000D6E3D" w:rsidRDefault="000D6E3D" w:rsidP="000D6E3D">
            <w:pPr>
              <w:rPr>
                <w:rFonts w:ascii="David" w:hAnsi="David"/>
                <w:rtl/>
              </w:rPr>
            </w:pPr>
            <w:r>
              <w:rPr>
                <w:rFonts w:ascii="David" w:hAnsi="David" w:hint="cs"/>
                <w:rtl/>
              </w:rPr>
              <w:t>-</w:t>
            </w:r>
          </w:p>
        </w:tc>
        <w:tc>
          <w:tcPr>
            <w:tcW w:w="1691" w:type="dxa"/>
          </w:tcPr>
          <w:p w14:paraId="66AC3D6A" w14:textId="736309DA" w:rsidR="000D6E3D" w:rsidRDefault="000D6E3D" w:rsidP="000D6E3D">
            <w:pPr>
              <w:rPr>
                <w:rFonts w:ascii="David" w:hAnsi="David"/>
                <w:rtl/>
              </w:rPr>
            </w:pPr>
            <w:r>
              <w:rPr>
                <w:rFonts w:ascii="David" w:hAnsi="David" w:hint="cs"/>
              </w:rPr>
              <w:t>G</w:t>
            </w:r>
            <w:r>
              <w:rPr>
                <w:rFonts w:ascii="David" w:hAnsi="David"/>
              </w:rPr>
              <w:t>m7b5</w:t>
            </w:r>
          </w:p>
        </w:tc>
      </w:tr>
      <w:tr w:rsidR="000D6E3D" w14:paraId="13C4F958" w14:textId="77777777" w:rsidTr="00FB3B28">
        <w:tc>
          <w:tcPr>
            <w:tcW w:w="1422" w:type="dxa"/>
          </w:tcPr>
          <w:p w14:paraId="1A72DFE3" w14:textId="397DF0EC" w:rsidR="000D6E3D" w:rsidRDefault="000D6E3D" w:rsidP="000D6E3D">
            <w:pPr>
              <w:rPr>
                <w:rFonts w:ascii="David" w:hAnsi="David"/>
              </w:rPr>
            </w:pPr>
            <w:r>
              <w:rPr>
                <w:rFonts w:ascii="David" w:hAnsi="David" w:hint="cs"/>
              </w:rPr>
              <w:t>F</w:t>
            </w:r>
            <w:r>
              <w:rPr>
                <w:rFonts w:ascii="David" w:hAnsi="David"/>
              </w:rPr>
              <w:t>#m7</w:t>
            </w:r>
          </w:p>
        </w:tc>
        <w:tc>
          <w:tcPr>
            <w:tcW w:w="1701" w:type="dxa"/>
          </w:tcPr>
          <w:p w14:paraId="4403D16B" w14:textId="4F0713EC" w:rsidR="000D6E3D" w:rsidRDefault="000D6E3D" w:rsidP="000D6E3D">
            <w:pPr>
              <w:rPr>
                <w:rFonts w:ascii="David" w:hAnsi="David"/>
                <w:rtl/>
              </w:rPr>
            </w:pPr>
            <w:r>
              <w:rPr>
                <w:rFonts w:ascii="David" w:hAnsi="David"/>
              </w:rPr>
              <w:t>Fmaj7</w:t>
            </w:r>
          </w:p>
        </w:tc>
        <w:tc>
          <w:tcPr>
            <w:tcW w:w="1701" w:type="dxa"/>
          </w:tcPr>
          <w:p w14:paraId="6185DA6C" w14:textId="3D9A8001" w:rsidR="000D6E3D" w:rsidRDefault="000D6E3D" w:rsidP="000D6E3D">
            <w:pPr>
              <w:rPr>
                <w:rFonts w:ascii="David" w:hAnsi="David"/>
                <w:rtl/>
              </w:rPr>
            </w:pPr>
            <w:r>
              <w:rPr>
                <w:rFonts w:ascii="David" w:hAnsi="David"/>
              </w:rPr>
              <w:t>F#7</w:t>
            </w:r>
          </w:p>
        </w:tc>
        <w:tc>
          <w:tcPr>
            <w:tcW w:w="1701" w:type="dxa"/>
          </w:tcPr>
          <w:p w14:paraId="6719584B" w14:textId="65BE25B4" w:rsidR="000D6E3D" w:rsidRDefault="000D6E3D" w:rsidP="000D6E3D">
            <w:pPr>
              <w:rPr>
                <w:rFonts w:ascii="David" w:hAnsi="David"/>
                <w:rtl/>
              </w:rPr>
            </w:pPr>
            <w:r>
              <w:rPr>
                <w:rFonts w:ascii="David" w:hAnsi="David" w:hint="cs"/>
                <w:rtl/>
              </w:rPr>
              <w:t>-</w:t>
            </w:r>
          </w:p>
        </w:tc>
        <w:tc>
          <w:tcPr>
            <w:tcW w:w="1691" w:type="dxa"/>
          </w:tcPr>
          <w:p w14:paraId="525D2723" w14:textId="77FABAC5" w:rsidR="000D6E3D" w:rsidRDefault="000D6E3D" w:rsidP="000D6E3D">
            <w:pPr>
              <w:rPr>
                <w:rFonts w:ascii="David" w:hAnsi="David"/>
                <w:rtl/>
              </w:rPr>
            </w:pPr>
            <w:r>
              <w:rPr>
                <w:rFonts w:ascii="David" w:hAnsi="David"/>
              </w:rPr>
              <w:t>F#m7b5</w:t>
            </w:r>
          </w:p>
        </w:tc>
      </w:tr>
      <w:tr w:rsidR="000D6E3D" w14:paraId="5B3A29EE" w14:textId="77777777" w:rsidTr="00FB3B28">
        <w:tc>
          <w:tcPr>
            <w:tcW w:w="1422" w:type="dxa"/>
          </w:tcPr>
          <w:p w14:paraId="1520CF55" w14:textId="523E3FEF" w:rsidR="000D6E3D" w:rsidRDefault="000D6E3D" w:rsidP="000D6E3D">
            <w:pPr>
              <w:rPr>
                <w:rFonts w:ascii="David" w:hAnsi="David"/>
              </w:rPr>
            </w:pPr>
            <w:r>
              <w:rPr>
                <w:rFonts w:ascii="David" w:hAnsi="David"/>
              </w:rPr>
              <w:lastRenderedPageBreak/>
              <w:t>C#m7</w:t>
            </w:r>
          </w:p>
        </w:tc>
        <w:tc>
          <w:tcPr>
            <w:tcW w:w="1701" w:type="dxa"/>
          </w:tcPr>
          <w:p w14:paraId="26BEAD2C" w14:textId="173D5561" w:rsidR="000D6E3D" w:rsidRDefault="000D6E3D" w:rsidP="000D6E3D">
            <w:pPr>
              <w:rPr>
                <w:rFonts w:ascii="David" w:hAnsi="David"/>
              </w:rPr>
            </w:pPr>
            <w:r>
              <w:rPr>
                <w:rFonts w:ascii="David" w:hAnsi="David"/>
              </w:rPr>
              <w:t>Cmaj7</w:t>
            </w:r>
          </w:p>
        </w:tc>
        <w:tc>
          <w:tcPr>
            <w:tcW w:w="1701" w:type="dxa"/>
          </w:tcPr>
          <w:p w14:paraId="7C063AC9" w14:textId="5D1C7120" w:rsidR="000D6E3D" w:rsidRDefault="000D6E3D" w:rsidP="000D6E3D">
            <w:pPr>
              <w:rPr>
                <w:rFonts w:ascii="David" w:hAnsi="David"/>
                <w:rtl/>
              </w:rPr>
            </w:pPr>
            <w:r>
              <w:rPr>
                <w:rFonts w:ascii="David" w:hAnsi="David"/>
              </w:rPr>
              <w:t>C#7</w:t>
            </w:r>
          </w:p>
        </w:tc>
        <w:tc>
          <w:tcPr>
            <w:tcW w:w="1701" w:type="dxa"/>
          </w:tcPr>
          <w:p w14:paraId="160A2E01" w14:textId="2827C86B" w:rsidR="000D6E3D" w:rsidRDefault="000D6E3D" w:rsidP="000D6E3D">
            <w:pPr>
              <w:rPr>
                <w:rFonts w:ascii="David" w:hAnsi="David"/>
              </w:rPr>
            </w:pPr>
            <w:r>
              <w:rPr>
                <w:rFonts w:ascii="David" w:hAnsi="David" w:hint="cs"/>
                <w:rtl/>
              </w:rPr>
              <w:t>-</w:t>
            </w:r>
          </w:p>
        </w:tc>
        <w:tc>
          <w:tcPr>
            <w:tcW w:w="1691" w:type="dxa"/>
          </w:tcPr>
          <w:p w14:paraId="1F938EF1" w14:textId="3F52A5B3" w:rsidR="000D6E3D" w:rsidRDefault="000D6E3D" w:rsidP="000D6E3D">
            <w:pPr>
              <w:rPr>
                <w:rFonts w:ascii="David" w:hAnsi="David"/>
              </w:rPr>
            </w:pPr>
            <w:r>
              <w:rPr>
                <w:rFonts w:ascii="David" w:hAnsi="David"/>
              </w:rPr>
              <w:t>C#m7b5</w:t>
            </w:r>
          </w:p>
        </w:tc>
      </w:tr>
      <w:tr w:rsidR="000D6E3D" w14:paraId="06762963" w14:textId="77777777" w:rsidTr="00FB3B28">
        <w:tc>
          <w:tcPr>
            <w:tcW w:w="1422" w:type="dxa"/>
          </w:tcPr>
          <w:p w14:paraId="3E5DA137" w14:textId="409D1FF6" w:rsidR="000D6E3D" w:rsidRDefault="000D6E3D" w:rsidP="000D6E3D">
            <w:pPr>
              <w:rPr>
                <w:rFonts w:ascii="David" w:hAnsi="David"/>
              </w:rPr>
            </w:pPr>
            <w:r>
              <w:rPr>
                <w:rFonts w:ascii="David" w:hAnsi="David"/>
              </w:rPr>
              <w:t>Dm7</w:t>
            </w:r>
          </w:p>
        </w:tc>
        <w:tc>
          <w:tcPr>
            <w:tcW w:w="1701" w:type="dxa"/>
          </w:tcPr>
          <w:p w14:paraId="28FE8ADB" w14:textId="70792BAD" w:rsidR="000D6E3D" w:rsidRDefault="000D6E3D" w:rsidP="000D6E3D">
            <w:pPr>
              <w:rPr>
                <w:rFonts w:ascii="David" w:hAnsi="David"/>
                <w:rtl/>
              </w:rPr>
            </w:pPr>
            <w:r>
              <w:rPr>
                <w:rFonts w:ascii="David" w:hAnsi="David"/>
              </w:rPr>
              <w:t>C#maj7</w:t>
            </w:r>
          </w:p>
        </w:tc>
        <w:tc>
          <w:tcPr>
            <w:tcW w:w="1701" w:type="dxa"/>
          </w:tcPr>
          <w:p w14:paraId="4821BF29" w14:textId="7834B77F" w:rsidR="000D6E3D" w:rsidRDefault="000D6E3D" w:rsidP="000D6E3D">
            <w:pPr>
              <w:rPr>
                <w:rFonts w:ascii="David" w:hAnsi="David"/>
                <w:rtl/>
              </w:rPr>
            </w:pPr>
            <w:r>
              <w:rPr>
                <w:rFonts w:ascii="David" w:hAnsi="David"/>
              </w:rPr>
              <w:t>D7</w:t>
            </w:r>
          </w:p>
        </w:tc>
        <w:tc>
          <w:tcPr>
            <w:tcW w:w="1701" w:type="dxa"/>
          </w:tcPr>
          <w:p w14:paraId="51AF6C4C" w14:textId="5209FCE6" w:rsidR="000D6E3D" w:rsidRDefault="000D6E3D" w:rsidP="000D6E3D">
            <w:pPr>
              <w:rPr>
                <w:rFonts w:ascii="David" w:hAnsi="David"/>
                <w:rtl/>
              </w:rPr>
            </w:pPr>
            <w:r>
              <w:rPr>
                <w:rFonts w:ascii="David" w:hAnsi="David" w:hint="cs"/>
                <w:rtl/>
              </w:rPr>
              <w:t>-</w:t>
            </w:r>
          </w:p>
        </w:tc>
        <w:tc>
          <w:tcPr>
            <w:tcW w:w="1691" w:type="dxa"/>
          </w:tcPr>
          <w:p w14:paraId="51DA88BC" w14:textId="30F1350C" w:rsidR="000D6E3D" w:rsidRDefault="000D6E3D" w:rsidP="000D6E3D">
            <w:pPr>
              <w:rPr>
                <w:rFonts w:ascii="David" w:hAnsi="David"/>
                <w:rtl/>
              </w:rPr>
            </w:pPr>
            <w:r>
              <w:rPr>
                <w:rFonts w:ascii="David" w:hAnsi="David"/>
              </w:rPr>
              <w:t>Dm7b5</w:t>
            </w:r>
          </w:p>
        </w:tc>
      </w:tr>
      <w:tr w:rsidR="000D6E3D" w14:paraId="1AAB26E1" w14:textId="77777777" w:rsidTr="00FB3B28">
        <w:tc>
          <w:tcPr>
            <w:tcW w:w="1422" w:type="dxa"/>
          </w:tcPr>
          <w:p w14:paraId="562703F5" w14:textId="37CE291A" w:rsidR="000D6E3D" w:rsidRDefault="000D6E3D" w:rsidP="000D6E3D">
            <w:pPr>
              <w:rPr>
                <w:rFonts w:ascii="David" w:hAnsi="David"/>
              </w:rPr>
            </w:pPr>
            <w:r>
              <w:rPr>
                <w:rFonts w:ascii="David" w:hAnsi="David" w:hint="cs"/>
              </w:rPr>
              <w:t>G</w:t>
            </w:r>
            <w:r>
              <w:rPr>
                <w:rFonts w:ascii="David" w:hAnsi="David"/>
              </w:rPr>
              <w:t>m7b5</w:t>
            </w:r>
          </w:p>
        </w:tc>
        <w:tc>
          <w:tcPr>
            <w:tcW w:w="1701" w:type="dxa"/>
          </w:tcPr>
          <w:p w14:paraId="31CFB555" w14:textId="7B0B9A8A" w:rsidR="000D6E3D" w:rsidRDefault="000D6E3D" w:rsidP="000D6E3D">
            <w:pPr>
              <w:rPr>
                <w:rFonts w:ascii="David" w:hAnsi="David"/>
                <w:rtl/>
              </w:rPr>
            </w:pPr>
            <w:r>
              <w:rPr>
                <w:rFonts w:ascii="David" w:hAnsi="David"/>
              </w:rPr>
              <w:t>F#maj7</w:t>
            </w:r>
          </w:p>
        </w:tc>
        <w:tc>
          <w:tcPr>
            <w:tcW w:w="1701" w:type="dxa"/>
          </w:tcPr>
          <w:p w14:paraId="086C43DE" w14:textId="0734A702" w:rsidR="000D6E3D" w:rsidRDefault="000D6E3D" w:rsidP="000D6E3D">
            <w:pPr>
              <w:rPr>
                <w:rFonts w:ascii="David" w:hAnsi="David"/>
                <w:rtl/>
              </w:rPr>
            </w:pPr>
            <w:r>
              <w:rPr>
                <w:rFonts w:ascii="David" w:hAnsi="David"/>
              </w:rPr>
              <w:t>G7</w:t>
            </w:r>
          </w:p>
        </w:tc>
        <w:tc>
          <w:tcPr>
            <w:tcW w:w="1701" w:type="dxa"/>
          </w:tcPr>
          <w:p w14:paraId="3C7441CA" w14:textId="09F7A968" w:rsidR="000D6E3D" w:rsidRDefault="000D6E3D" w:rsidP="000D6E3D">
            <w:pPr>
              <w:rPr>
                <w:rFonts w:ascii="David" w:hAnsi="David"/>
                <w:rtl/>
              </w:rPr>
            </w:pPr>
            <w:r>
              <w:rPr>
                <w:rFonts w:ascii="David" w:hAnsi="David" w:hint="cs"/>
              </w:rPr>
              <w:t>G</w:t>
            </w:r>
            <w:r>
              <w:rPr>
                <w:rFonts w:ascii="David" w:hAnsi="David"/>
              </w:rPr>
              <w:t>m7</w:t>
            </w:r>
          </w:p>
        </w:tc>
        <w:tc>
          <w:tcPr>
            <w:tcW w:w="1691" w:type="dxa"/>
          </w:tcPr>
          <w:p w14:paraId="530CA751" w14:textId="7D2ABEAA" w:rsidR="000D6E3D" w:rsidRDefault="000D6E3D" w:rsidP="000D6E3D">
            <w:pPr>
              <w:rPr>
                <w:rFonts w:ascii="David" w:hAnsi="David"/>
                <w:rtl/>
              </w:rPr>
            </w:pPr>
            <w:r>
              <w:rPr>
                <w:rFonts w:ascii="David" w:hAnsi="David" w:hint="cs"/>
                <w:rtl/>
              </w:rPr>
              <w:t>-</w:t>
            </w:r>
          </w:p>
        </w:tc>
      </w:tr>
      <w:tr w:rsidR="000D6E3D" w14:paraId="1566E239" w14:textId="77777777" w:rsidTr="00FB3B28">
        <w:tc>
          <w:tcPr>
            <w:tcW w:w="1422" w:type="dxa"/>
          </w:tcPr>
          <w:p w14:paraId="2AADA75C" w14:textId="6BE16F53" w:rsidR="000D6E3D" w:rsidRDefault="000D6E3D" w:rsidP="000D6E3D">
            <w:pPr>
              <w:rPr>
                <w:rFonts w:ascii="David" w:hAnsi="David"/>
              </w:rPr>
            </w:pPr>
            <w:r>
              <w:rPr>
                <w:rFonts w:ascii="David" w:hAnsi="David" w:hint="cs"/>
              </w:rPr>
              <w:t>F</w:t>
            </w:r>
            <w:r>
              <w:rPr>
                <w:rFonts w:ascii="David" w:hAnsi="David"/>
              </w:rPr>
              <w:t>#m7b5</w:t>
            </w:r>
          </w:p>
        </w:tc>
        <w:tc>
          <w:tcPr>
            <w:tcW w:w="1701" w:type="dxa"/>
          </w:tcPr>
          <w:p w14:paraId="62FA2C51" w14:textId="3D15216B" w:rsidR="000D6E3D" w:rsidRDefault="000D6E3D" w:rsidP="000D6E3D">
            <w:pPr>
              <w:rPr>
                <w:rFonts w:ascii="David" w:hAnsi="David"/>
                <w:rtl/>
              </w:rPr>
            </w:pPr>
            <w:r>
              <w:rPr>
                <w:rFonts w:ascii="David" w:hAnsi="David"/>
              </w:rPr>
              <w:t>Fmaj7</w:t>
            </w:r>
          </w:p>
        </w:tc>
        <w:tc>
          <w:tcPr>
            <w:tcW w:w="1701" w:type="dxa"/>
          </w:tcPr>
          <w:p w14:paraId="32830C99" w14:textId="7CCDA496" w:rsidR="000D6E3D" w:rsidRDefault="000D6E3D" w:rsidP="000D6E3D">
            <w:pPr>
              <w:rPr>
                <w:rFonts w:ascii="David" w:hAnsi="David"/>
                <w:rtl/>
              </w:rPr>
            </w:pPr>
            <w:r>
              <w:rPr>
                <w:rFonts w:ascii="David" w:hAnsi="David"/>
              </w:rPr>
              <w:t>F#7</w:t>
            </w:r>
          </w:p>
        </w:tc>
        <w:tc>
          <w:tcPr>
            <w:tcW w:w="1701" w:type="dxa"/>
          </w:tcPr>
          <w:p w14:paraId="68871602" w14:textId="63E1F4BE" w:rsidR="000D6E3D" w:rsidRDefault="000D6E3D" w:rsidP="000D6E3D">
            <w:pPr>
              <w:rPr>
                <w:rFonts w:ascii="David" w:hAnsi="David"/>
                <w:rtl/>
              </w:rPr>
            </w:pPr>
            <w:r>
              <w:rPr>
                <w:rFonts w:ascii="David" w:hAnsi="David"/>
              </w:rPr>
              <w:t>F#m7</w:t>
            </w:r>
          </w:p>
        </w:tc>
        <w:tc>
          <w:tcPr>
            <w:tcW w:w="1691" w:type="dxa"/>
          </w:tcPr>
          <w:p w14:paraId="21642F0F" w14:textId="563238FC" w:rsidR="000D6E3D" w:rsidRDefault="000D6E3D" w:rsidP="000D6E3D">
            <w:pPr>
              <w:rPr>
                <w:rFonts w:ascii="David" w:hAnsi="David"/>
                <w:rtl/>
              </w:rPr>
            </w:pPr>
            <w:r>
              <w:rPr>
                <w:rFonts w:ascii="David" w:hAnsi="David" w:hint="cs"/>
                <w:rtl/>
              </w:rPr>
              <w:t>-</w:t>
            </w:r>
          </w:p>
        </w:tc>
      </w:tr>
      <w:tr w:rsidR="000D6E3D" w14:paraId="0AE50EAC" w14:textId="77777777" w:rsidTr="00FB3B28">
        <w:tc>
          <w:tcPr>
            <w:tcW w:w="1422" w:type="dxa"/>
          </w:tcPr>
          <w:p w14:paraId="14C70A5C" w14:textId="2AD7AF3E" w:rsidR="000D6E3D" w:rsidRDefault="000D6E3D" w:rsidP="000D6E3D">
            <w:pPr>
              <w:rPr>
                <w:rFonts w:ascii="David" w:hAnsi="David"/>
              </w:rPr>
            </w:pPr>
            <w:r>
              <w:rPr>
                <w:rFonts w:ascii="David" w:hAnsi="David"/>
              </w:rPr>
              <w:t>C#m7b5</w:t>
            </w:r>
          </w:p>
        </w:tc>
        <w:tc>
          <w:tcPr>
            <w:tcW w:w="1701" w:type="dxa"/>
          </w:tcPr>
          <w:p w14:paraId="32E51F0C" w14:textId="429E0D86" w:rsidR="000D6E3D" w:rsidRDefault="000D6E3D" w:rsidP="000D6E3D">
            <w:pPr>
              <w:rPr>
                <w:rFonts w:ascii="David" w:hAnsi="David"/>
                <w:rtl/>
              </w:rPr>
            </w:pPr>
            <w:r>
              <w:rPr>
                <w:rFonts w:ascii="David" w:hAnsi="David"/>
              </w:rPr>
              <w:t>Cmaj7</w:t>
            </w:r>
          </w:p>
        </w:tc>
        <w:tc>
          <w:tcPr>
            <w:tcW w:w="1701" w:type="dxa"/>
          </w:tcPr>
          <w:p w14:paraId="1AE4EEF8" w14:textId="71B018C1" w:rsidR="000D6E3D" w:rsidRDefault="000D6E3D" w:rsidP="000D6E3D">
            <w:pPr>
              <w:rPr>
                <w:rFonts w:ascii="David" w:hAnsi="David"/>
                <w:rtl/>
              </w:rPr>
            </w:pPr>
            <w:r>
              <w:rPr>
                <w:rFonts w:ascii="David" w:hAnsi="David"/>
              </w:rPr>
              <w:t>C#7</w:t>
            </w:r>
          </w:p>
        </w:tc>
        <w:tc>
          <w:tcPr>
            <w:tcW w:w="1701" w:type="dxa"/>
          </w:tcPr>
          <w:p w14:paraId="5BB0713D" w14:textId="5B9C341B" w:rsidR="000D6E3D" w:rsidRDefault="000D6E3D" w:rsidP="000D6E3D">
            <w:pPr>
              <w:rPr>
                <w:rFonts w:ascii="David" w:hAnsi="David"/>
                <w:rtl/>
              </w:rPr>
            </w:pPr>
            <w:r>
              <w:rPr>
                <w:rFonts w:ascii="David" w:hAnsi="David"/>
              </w:rPr>
              <w:t>C#m7</w:t>
            </w:r>
          </w:p>
        </w:tc>
        <w:tc>
          <w:tcPr>
            <w:tcW w:w="1691" w:type="dxa"/>
          </w:tcPr>
          <w:p w14:paraId="1AF52680" w14:textId="7B555F11" w:rsidR="000D6E3D" w:rsidRDefault="000D6E3D" w:rsidP="000D6E3D">
            <w:pPr>
              <w:rPr>
                <w:rFonts w:ascii="David" w:hAnsi="David"/>
                <w:rtl/>
              </w:rPr>
            </w:pPr>
            <w:r>
              <w:rPr>
                <w:rFonts w:ascii="David" w:hAnsi="David" w:hint="cs"/>
                <w:rtl/>
              </w:rPr>
              <w:t>-</w:t>
            </w:r>
          </w:p>
        </w:tc>
      </w:tr>
      <w:tr w:rsidR="000D6E3D" w14:paraId="2018B4C7" w14:textId="77777777" w:rsidTr="00FB3B28">
        <w:tc>
          <w:tcPr>
            <w:tcW w:w="1422" w:type="dxa"/>
          </w:tcPr>
          <w:p w14:paraId="0E8896D3" w14:textId="29C1B6B6" w:rsidR="000D6E3D" w:rsidRDefault="000D6E3D" w:rsidP="000D6E3D">
            <w:pPr>
              <w:rPr>
                <w:rFonts w:ascii="David" w:hAnsi="David"/>
                <w:rtl/>
              </w:rPr>
            </w:pPr>
            <w:r>
              <w:rPr>
                <w:rFonts w:ascii="David" w:hAnsi="David"/>
              </w:rPr>
              <w:t>Dm7b5</w:t>
            </w:r>
          </w:p>
        </w:tc>
        <w:tc>
          <w:tcPr>
            <w:tcW w:w="1701" w:type="dxa"/>
          </w:tcPr>
          <w:p w14:paraId="290EE389" w14:textId="7D785C38" w:rsidR="000D6E3D" w:rsidRDefault="000D6E3D" w:rsidP="000D6E3D">
            <w:pPr>
              <w:rPr>
                <w:rFonts w:ascii="David" w:hAnsi="David"/>
                <w:rtl/>
              </w:rPr>
            </w:pPr>
            <w:r>
              <w:rPr>
                <w:rFonts w:ascii="David" w:hAnsi="David"/>
              </w:rPr>
              <w:t>C#maj7</w:t>
            </w:r>
          </w:p>
        </w:tc>
        <w:tc>
          <w:tcPr>
            <w:tcW w:w="1701" w:type="dxa"/>
          </w:tcPr>
          <w:p w14:paraId="3B3BD22A" w14:textId="643817D7" w:rsidR="000D6E3D" w:rsidRDefault="000D6E3D" w:rsidP="000D6E3D">
            <w:pPr>
              <w:rPr>
                <w:rFonts w:ascii="David" w:hAnsi="David"/>
                <w:rtl/>
              </w:rPr>
            </w:pPr>
            <w:r>
              <w:rPr>
                <w:rFonts w:ascii="David" w:hAnsi="David"/>
              </w:rPr>
              <w:t>D7</w:t>
            </w:r>
          </w:p>
        </w:tc>
        <w:tc>
          <w:tcPr>
            <w:tcW w:w="1701" w:type="dxa"/>
          </w:tcPr>
          <w:p w14:paraId="00FA7578" w14:textId="722037C6" w:rsidR="000D6E3D" w:rsidRDefault="000D6E3D" w:rsidP="000D6E3D">
            <w:pPr>
              <w:rPr>
                <w:rFonts w:ascii="David" w:hAnsi="David"/>
                <w:rtl/>
              </w:rPr>
            </w:pPr>
            <w:r>
              <w:rPr>
                <w:rFonts w:ascii="David" w:hAnsi="David"/>
              </w:rPr>
              <w:t>Dm7</w:t>
            </w:r>
          </w:p>
        </w:tc>
        <w:tc>
          <w:tcPr>
            <w:tcW w:w="1691" w:type="dxa"/>
          </w:tcPr>
          <w:p w14:paraId="237938C3" w14:textId="0603064B" w:rsidR="000D6E3D" w:rsidRDefault="000D6E3D" w:rsidP="000D6E3D">
            <w:pPr>
              <w:rPr>
                <w:rFonts w:ascii="David" w:hAnsi="David"/>
                <w:rtl/>
              </w:rPr>
            </w:pPr>
            <w:r>
              <w:rPr>
                <w:rFonts w:ascii="David" w:hAnsi="David" w:hint="cs"/>
                <w:rtl/>
              </w:rPr>
              <w:t>-</w:t>
            </w:r>
          </w:p>
        </w:tc>
      </w:tr>
    </w:tbl>
    <w:p w14:paraId="6194D03F" w14:textId="77777777" w:rsidR="001C041C" w:rsidRDefault="001C041C" w:rsidP="001E4D66">
      <w:pPr>
        <w:pStyle w:val="2"/>
        <w:rPr>
          <w:rtl/>
        </w:rPr>
      </w:pPr>
    </w:p>
    <w:p w14:paraId="4CEE6C3E" w14:textId="77777777" w:rsidR="00CB72E8" w:rsidRDefault="00CB72E8" w:rsidP="001E4D66">
      <w:pPr>
        <w:pStyle w:val="2"/>
        <w:rPr>
          <w:rtl/>
        </w:rPr>
      </w:pPr>
      <w:r>
        <w:rPr>
          <w:rtl/>
        </w:rPr>
        <w:br w:type="page"/>
      </w:r>
    </w:p>
    <w:p w14:paraId="0FA33DA8" w14:textId="55B99DFA" w:rsidR="008A30D3" w:rsidRPr="00C45F2F" w:rsidRDefault="008A30D3" w:rsidP="001E4D66">
      <w:pPr>
        <w:pStyle w:val="2"/>
        <w:rPr>
          <w:rtl/>
        </w:rPr>
      </w:pPr>
      <w:r>
        <w:rPr>
          <w:rFonts w:hint="cs"/>
          <w:rtl/>
        </w:rPr>
        <w:lastRenderedPageBreak/>
        <w:t>הקשר טונאלי</w:t>
      </w:r>
    </w:p>
    <w:p w14:paraId="6864DC1D" w14:textId="77777777" w:rsidR="00DF251D" w:rsidRDefault="00DF251D" w:rsidP="00DF251D">
      <w:pPr>
        <w:pStyle w:val="a3"/>
        <w:numPr>
          <w:ilvl w:val="0"/>
          <w:numId w:val="12"/>
        </w:numPr>
        <w:spacing w:line="360" w:lineRule="auto"/>
        <w:rPr>
          <w:rFonts w:ascii="David" w:hAnsi="David" w:cs="David"/>
          <w:sz w:val="24"/>
          <w:szCs w:val="24"/>
        </w:rPr>
      </w:pPr>
      <w:r>
        <w:rPr>
          <w:rFonts w:ascii="David" w:hAnsi="David" w:cs="David" w:hint="cs"/>
          <w:sz w:val="24"/>
          <w:szCs w:val="24"/>
          <w:rtl/>
        </w:rPr>
        <w:t>מוסיפים להסבר ההתחלתי שאם מתעייפים, ניתן לקחת הפסקה קצרה של עד דקה.</w:t>
      </w:r>
    </w:p>
    <w:p w14:paraId="005D263F" w14:textId="77777777" w:rsidR="00DF251D" w:rsidRDefault="00DF251D" w:rsidP="00480BD2">
      <w:pPr>
        <w:pStyle w:val="a3"/>
        <w:spacing w:line="360" w:lineRule="auto"/>
        <w:rPr>
          <w:rFonts w:ascii="David" w:hAnsi="David" w:cs="David"/>
          <w:sz w:val="24"/>
          <w:szCs w:val="24"/>
        </w:rPr>
      </w:pPr>
      <w:r>
        <w:rPr>
          <w:rFonts w:ascii="David" w:hAnsi="David" w:cs="David" w:hint="cs"/>
          <w:sz w:val="24"/>
          <w:szCs w:val="24"/>
          <w:rtl/>
        </w:rPr>
        <w:t xml:space="preserve">מוסיפים להנחיה של החיבור האינטרנטי </w:t>
      </w:r>
      <w:r>
        <w:rPr>
          <w:rFonts w:ascii="David" w:hAnsi="David" w:cs="David"/>
          <w:sz w:val="24"/>
          <w:szCs w:val="24"/>
          <w:rtl/>
        </w:rPr>
        <w:t>–</w:t>
      </w:r>
      <w:r>
        <w:rPr>
          <w:rFonts w:ascii="David" w:hAnsi="David" w:cs="David" w:hint="cs"/>
          <w:sz w:val="24"/>
          <w:szCs w:val="24"/>
          <w:rtl/>
        </w:rPr>
        <w:t xml:space="preserve"> שבלי </w:t>
      </w:r>
      <w:r>
        <w:rPr>
          <w:rFonts w:ascii="David" w:hAnsi="David" w:cs="David" w:hint="cs"/>
          <w:sz w:val="24"/>
          <w:szCs w:val="24"/>
        </w:rPr>
        <w:t>WIFI</w:t>
      </w:r>
      <w:r>
        <w:rPr>
          <w:rFonts w:ascii="David" w:hAnsi="David" w:cs="David" w:hint="cs"/>
          <w:sz w:val="24"/>
          <w:szCs w:val="24"/>
          <w:rtl/>
        </w:rPr>
        <w:t xml:space="preserve"> או חיבור תקין ומהירות סבירה, לא ניתן יהיה להשלים את הניסוי </w:t>
      </w:r>
    </w:p>
    <w:p w14:paraId="1090ECF9" w14:textId="180D0C5C" w:rsidR="00DF251D" w:rsidRDefault="00DF251D" w:rsidP="00DF251D">
      <w:pPr>
        <w:pStyle w:val="a3"/>
        <w:spacing w:line="360" w:lineRule="auto"/>
        <w:rPr>
          <w:rFonts w:ascii="David" w:hAnsi="David" w:cs="David"/>
          <w:sz w:val="24"/>
          <w:szCs w:val="24"/>
        </w:rPr>
      </w:pPr>
      <w:r>
        <w:rPr>
          <w:rFonts w:ascii="David" w:hAnsi="David" w:cs="David" w:hint="cs"/>
          <w:sz w:val="24"/>
          <w:szCs w:val="24"/>
          <w:rtl/>
        </w:rPr>
        <w:t xml:space="preserve">(מסך 1 </w:t>
      </w:r>
      <w:r>
        <w:rPr>
          <w:rFonts w:ascii="David" w:hAnsi="David" w:cs="David"/>
          <w:sz w:val="24"/>
          <w:szCs w:val="24"/>
          <w:rtl/>
        </w:rPr>
        <w:t>–</w:t>
      </w:r>
      <w:r>
        <w:rPr>
          <w:rFonts w:ascii="David" w:hAnsi="David" w:cs="David" w:hint="cs"/>
          <w:sz w:val="24"/>
          <w:szCs w:val="24"/>
          <w:rtl/>
        </w:rPr>
        <w:t xml:space="preserve"> מבוא).</w:t>
      </w:r>
    </w:p>
    <w:p w14:paraId="22DFB4C6" w14:textId="77777777" w:rsidR="00DF251D" w:rsidRDefault="00DF251D" w:rsidP="00DF251D">
      <w:pPr>
        <w:pStyle w:val="a3"/>
        <w:numPr>
          <w:ilvl w:val="0"/>
          <w:numId w:val="12"/>
        </w:numPr>
        <w:spacing w:line="360" w:lineRule="auto"/>
        <w:rPr>
          <w:rFonts w:ascii="David" w:hAnsi="David" w:cs="David"/>
          <w:sz w:val="24"/>
          <w:szCs w:val="24"/>
        </w:rPr>
      </w:pPr>
      <w:r>
        <w:rPr>
          <w:rFonts w:ascii="David" w:hAnsi="David" w:cs="David" w:hint="cs"/>
          <w:sz w:val="24"/>
          <w:szCs w:val="24"/>
          <w:rtl/>
        </w:rPr>
        <w:t xml:space="preserve">מוסיפים להסבר ההתחלתי </w:t>
      </w:r>
      <w:r>
        <w:rPr>
          <w:rFonts w:ascii="David" w:hAnsi="David" w:cs="David"/>
          <w:sz w:val="24"/>
          <w:szCs w:val="24"/>
          <w:rtl/>
        </w:rPr>
        <w:t>–</w:t>
      </w:r>
      <w:r>
        <w:rPr>
          <w:rFonts w:ascii="David" w:hAnsi="David" w:cs="David" w:hint="cs"/>
          <w:sz w:val="24"/>
          <w:szCs w:val="24"/>
          <w:rtl/>
        </w:rPr>
        <w:t xml:space="preserve"> אקורד הוא מספר צלילים המנוגנים או מושמעים יחד. מורידים "אקורדים מרובעים" </w:t>
      </w:r>
    </w:p>
    <w:p w14:paraId="7B26C721" w14:textId="7E41AF8B" w:rsidR="00DF251D" w:rsidRDefault="00DF251D" w:rsidP="00DF251D">
      <w:pPr>
        <w:pStyle w:val="a3"/>
        <w:spacing w:line="360" w:lineRule="auto"/>
        <w:rPr>
          <w:rFonts w:ascii="David" w:hAnsi="David" w:cs="David"/>
          <w:sz w:val="24"/>
          <w:szCs w:val="24"/>
        </w:rPr>
      </w:pPr>
      <w:r>
        <w:rPr>
          <w:rFonts w:ascii="David" w:hAnsi="David" w:cs="David" w:hint="cs"/>
          <w:sz w:val="24"/>
          <w:szCs w:val="24"/>
          <w:rtl/>
        </w:rPr>
        <w:t xml:space="preserve">(מסך 2 </w:t>
      </w:r>
      <w:r>
        <w:rPr>
          <w:rFonts w:ascii="David" w:hAnsi="David" w:cs="David"/>
          <w:sz w:val="24"/>
          <w:szCs w:val="24"/>
          <w:rtl/>
        </w:rPr>
        <w:t>–</w:t>
      </w:r>
      <w:r>
        <w:rPr>
          <w:rFonts w:ascii="David" w:hAnsi="David" w:cs="David" w:hint="cs"/>
          <w:sz w:val="24"/>
          <w:szCs w:val="24"/>
          <w:rtl/>
        </w:rPr>
        <w:t xml:space="preserve"> הסבר).</w:t>
      </w:r>
    </w:p>
    <w:p w14:paraId="322C4C45" w14:textId="77777777" w:rsidR="009B50F5" w:rsidRPr="009B50F5" w:rsidRDefault="00DF251D" w:rsidP="009B50F5">
      <w:pPr>
        <w:pStyle w:val="a3"/>
        <w:numPr>
          <w:ilvl w:val="0"/>
          <w:numId w:val="12"/>
        </w:numPr>
        <w:spacing w:line="360" w:lineRule="auto"/>
        <w:ind w:left="714" w:hanging="357"/>
        <w:rPr>
          <w:rFonts w:ascii="David" w:hAnsi="David" w:cs="David"/>
          <w:sz w:val="24"/>
          <w:szCs w:val="24"/>
          <w:rtl/>
        </w:rPr>
      </w:pPr>
      <w:r>
        <w:rPr>
          <w:rFonts w:ascii="David" w:hAnsi="David" w:cs="David" w:hint="cs"/>
          <w:sz w:val="24"/>
          <w:szCs w:val="24"/>
          <w:rtl/>
        </w:rPr>
        <w:t xml:space="preserve">מתקנים הסבר לפני חלק א' שיעור: </w:t>
      </w:r>
      <w:r w:rsidR="009B50F5" w:rsidRPr="009B50F5">
        <w:rPr>
          <w:rFonts w:ascii="David" w:hAnsi="David" w:cs="David"/>
          <w:sz w:val="24"/>
          <w:szCs w:val="24"/>
          <w:rtl/>
        </w:rPr>
        <w:t>מיד תשמעו צמדי אקורדים. לפני כל צמד אקורדים תשמעו סולם עולה ויורד (צלילים שמנוגנים בזה אחר זה, בניגוד לאקורדים עצמם, שבהם הצלילים מנוגנים יחד). לאחר מכן, בכל צמד אקורדים שתשמעו, האקורד הראשון יהיה האקורד המשמעותי, אליו עליכם להתייחס.</w:t>
      </w:r>
    </w:p>
    <w:p w14:paraId="0E736EB1" w14:textId="77777777" w:rsidR="009B50F5" w:rsidRDefault="009B50F5" w:rsidP="009B50F5">
      <w:pPr>
        <w:pStyle w:val="a3"/>
        <w:spacing w:line="360" w:lineRule="auto"/>
        <w:ind w:left="714"/>
        <w:rPr>
          <w:rFonts w:ascii="David" w:hAnsi="David" w:cs="David"/>
          <w:sz w:val="24"/>
          <w:szCs w:val="24"/>
          <w:rtl/>
        </w:rPr>
      </w:pPr>
      <w:r w:rsidRPr="009B50F5">
        <w:rPr>
          <w:rFonts w:ascii="David" w:hAnsi="David" w:cs="David"/>
          <w:sz w:val="24"/>
          <w:szCs w:val="24"/>
          <w:rtl/>
        </w:rPr>
        <w:t>שימו לב כי הקטעים חוזרים על עצמם מספר רב של פעמים, בכדי לאפשר לכם למידה מעמיקה. נסו להאזין היטב בכל אחת מן ההשמעות.</w:t>
      </w:r>
      <w:r w:rsidRPr="009B50F5">
        <w:rPr>
          <w:rFonts w:ascii="David" w:hAnsi="David" w:cs="David" w:hint="cs"/>
          <w:sz w:val="24"/>
          <w:szCs w:val="24"/>
          <w:rtl/>
        </w:rPr>
        <w:t xml:space="preserve"> </w:t>
      </w:r>
    </w:p>
    <w:p w14:paraId="14F95D11" w14:textId="0CF0D6F7" w:rsidR="00DF251D" w:rsidRDefault="00DF251D" w:rsidP="009B50F5">
      <w:pPr>
        <w:pStyle w:val="a3"/>
        <w:spacing w:line="360" w:lineRule="auto"/>
        <w:ind w:left="714"/>
        <w:rPr>
          <w:rFonts w:ascii="David" w:hAnsi="David" w:cs="David"/>
          <w:sz w:val="24"/>
          <w:szCs w:val="24"/>
        </w:rPr>
      </w:pPr>
      <w:r>
        <w:rPr>
          <w:rFonts w:ascii="David" w:hAnsi="David" w:cs="David" w:hint="cs"/>
          <w:sz w:val="24"/>
          <w:szCs w:val="24"/>
          <w:rtl/>
        </w:rPr>
        <w:t xml:space="preserve">(מסך 2.3 </w:t>
      </w:r>
      <w:r>
        <w:rPr>
          <w:rFonts w:ascii="David" w:hAnsi="David" w:cs="David"/>
          <w:sz w:val="24"/>
          <w:szCs w:val="24"/>
          <w:rtl/>
        </w:rPr>
        <w:t>–</w:t>
      </w:r>
      <w:r>
        <w:rPr>
          <w:rFonts w:ascii="David" w:hAnsi="David" w:cs="David" w:hint="cs"/>
          <w:sz w:val="24"/>
          <w:szCs w:val="24"/>
          <w:rtl/>
        </w:rPr>
        <w:t xml:space="preserve"> הסבר לחלק א' בשיעור).</w:t>
      </w:r>
    </w:p>
    <w:p w14:paraId="3D740727" w14:textId="77777777" w:rsidR="00DF251D" w:rsidRPr="008670D3" w:rsidRDefault="00DF251D" w:rsidP="00DF251D">
      <w:pPr>
        <w:pStyle w:val="a3"/>
        <w:numPr>
          <w:ilvl w:val="0"/>
          <w:numId w:val="12"/>
        </w:numPr>
        <w:spacing w:line="360" w:lineRule="auto"/>
        <w:rPr>
          <w:rFonts w:ascii="David" w:hAnsi="David" w:cs="David"/>
          <w:sz w:val="24"/>
          <w:szCs w:val="24"/>
        </w:rPr>
      </w:pPr>
      <w:r w:rsidRPr="001C041C">
        <w:rPr>
          <w:rFonts w:ascii="David" w:hAnsi="David" w:cs="David" w:hint="cs"/>
          <w:sz w:val="24"/>
          <w:szCs w:val="24"/>
          <w:highlight w:val="cyan"/>
          <w:rtl/>
        </w:rPr>
        <w:t>מזיזים את לחצן "המשך" שמופיע אחרי כל אקורד בשיעור/תרגול למרכז המסך</w:t>
      </w:r>
      <w:r>
        <w:rPr>
          <w:rFonts w:ascii="David" w:hAnsi="David" w:cs="David" w:hint="cs"/>
          <w:sz w:val="24"/>
          <w:szCs w:val="24"/>
          <w:rtl/>
        </w:rPr>
        <w:t>, כך שהעכבר יהיה מכוון למרכז המסך לפני כל אקורד (מיקום זהה לסימן הפלוס או הרמקול).</w:t>
      </w:r>
    </w:p>
    <w:p w14:paraId="274342EE" w14:textId="77777777" w:rsidR="00DF251D" w:rsidRPr="000F789D" w:rsidRDefault="00DF251D" w:rsidP="00DF251D">
      <w:pPr>
        <w:pStyle w:val="a3"/>
        <w:numPr>
          <w:ilvl w:val="0"/>
          <w:numId w:val="12"/>
        </w:numPr>
        <w:spacing w:line="360" w:lineRule="auto"/>
        <w:rPr>
          <w:rFonts w:ascii="David" w:hAnsi="David" w:cs="David"/>
          <w:sz w:val="24"/>
          <w:szCs w:val="24"/>
          <w:highlight w:val="cyan"/>
        </w:rPr>
      </w:pPr>
      <w:r w:rsidRPr="000F789D">
        <w:rPr>
          <w:rFonts w:ascii="David" w:hAnsi="David" w:cs="David" w:hint="cs"/>
          <w:sz w:val="24"/>
          <w:szCs w:val="24"/>
          <w:highlight w:val="cyan"/>
          <w:rtl/>
        </w:rPr>
        <w:t>מחליפים מסך בחלקי השיעור למסך של חלק א' בתרגול, כאשר האקורד המושמע מסומן במלבן מהבהב סביבו.</w:t>
      </w:r>
    </w:p>
    <w:p w14:paraId="5A6B5D2E" w14:textId="77777777" w:rsidR="00DF251D" w:rsidRDefault="00DF251D" w:rsidP="00DF251D">
      <w:pPr>
        <w:pStyle w:val="a3"/>
        <w:spacing w:line="360" w:lineRule="auto"/>
        <w:rPr>
          <w:rFonts w:ascii="David" w:hAnsi="David" w:cs="David"/>
          <w:sz w:val="24"/>
          <w:szCs w:val="24"/>
          <w:rtl/>
        </w:rPr>
      </w:pPr>
      <w:r>
        <w:rPr>
          <w:rFonts w:ascii="David" w:hAnsi="David" w:cs="David"/>
          <w:noProof/>
          <w:sz w:val="24"/>
          <w:szCs w:val="24"/>
        </w:rPr>
        <w:drawing>
          <wp:inline distT="0" distB="0" distL="0" distR="0" wp14:anchorId="43B0B611" wp14:editId="2216DC0C">
            <wp:extent cx="1359138" cy="1019353"/>
            <wp:effectExtent l="76200" t="76200" r="127000" b="14287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9138" cy="1019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Pr>
        <w:drawing>
          <wp:inline distT="0" distB="0" distL="0" distR="0" wp14:anchorId="200E71CF" wp14:editId="5ED2009A">
            <wp:extent cx="1331134" cy="998350"/>
            <wp:effectExtent l="76200" t="76200" r="135890" b="12573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תרגול עם שם השיר 1 מעודכן.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134" cy="99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tl/>
          <w:lang w:val="he-IL"/>
        </w:rPr>
        <w:drawing>
          <wp:inline distT="0" distB="0" distL="0" distR="0" wp14:anchorId="1AAF1470" wp14:editId="49AFC2DC">
            <wp:extent cx="1310536" cy="982980"/>
            <wp:effectExtent l="76200" t="76200" r="137795" b="14097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רגול עם קול.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650" cy="1026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E29ACE" w14:textId="77777777" w:rsidR="00DF251D" w:rsidRPr="0076537C" w:rsidRDefault="00DF251D" w:rsidP="00DF251D">
      <w:pPr>
        <w:ind w:left="720"/>
        <w:rPr>
          <w:rFonts w:ascii="David" w:hAnsi="David"/>
        </w:rPr>
      </w:pPr>
      <w:r w:rsidRPr="00813301">
        <w:rPr>
          <w:rFonts w:ascii="David" w:hAnsi="David" w:hint="cs"/>
          <w:rtl/>
        </w:rPr>
        <w:t>מסך שיעור ישן</w:t>
      </w:r>
      <w:r w:rsidRPr="00813301">
        <w:rPr>
          <w:rFonts w:ascii="David" w:hAnsi="David"/>
          <w:rtl/>
        </w:rPr>
        <w:tab/>
      </w:r>
      <w:r w:rsidRPr="00813301">
        <w:rPr>
          <w:rFonts w:ascii="David" w:hAnsi="David"/>
          <w:rtl/>
        </w:rPr>
        <w:tab/>
      </w:r>
      <w:r>
        <w:rPr>
          <w:rFonts w:ascii="David" w:hAnsi="David" w:hint="cs"/>
          <w:rtl/>
        </w:rPr>
        <w:t xml:space="preserve">      </w:t>
      </w:r>
      <w:r w:rsidRPr="00813301">
        <w:rPr>
          <w:rFonts w:ascii="David" w:hAnsi="David" w:hint="cs"/>
          <w:rtl/>
        </w:rPr>
        <w:t>מסך שיעור חדש</w:t>
      </w:r>
      <w:r>
        <w:rPr>
          <w:rFonts w:ascii="David" w:hAnsi="David" w:hint="cs"/>
          <w:rtl/>
        </w:rPr>
        <w:t xml:space="preserve"> (א' תרגול)</w:t>
      </w:r>
      <w:r>
        <w:rPr>
          <w:rFonts w:ascii="David" w:hAnsi="David"/>
          <w:rtl/>
        </w:rPr>
        <w:tab/>
      </w:r>
      <w:r>
        <w:rPr>
          <w:rFonts w:ascii="David" w:hAnsi="David" w:hint="cs"/>
          <w:rtl/>
        </w:rPr>
        <w:t>מסך תרגול חלק ב'+ג'</w:t>
      </w:r>
    </w:p>
    <w:p w14:paraId="05DD6520" w14:textId="77777777" w:rsidR="001C041C" w:rsidRPr="001C041C" w:rsidRDefault="001C041C" w:rsidP="001C041C">
      <w:pPr>
        <w:pStyle w:val="a3"/>
        <w:numPr>
          <w:ilvl w:val="0"/>
          <w:numId w:val="12"/>
        </w:numPr>
        <w:spacing w:line="360" w:lineRule="auto"/>
        <w:ind w:left="714" w:hanging="357"/>
        <w:rPr>
          <w:rFonts w:ascii="David" w:hAnsi="David" w:cs="David"/>
          <w:sz w:val="24"/>
          <w:szCs w:val="24"/>
          <w:rtl/>
        </w:rPr>
      </w:pPr>
      <w:r>
        <w:rPr>
          <w:rFonts w:ascii="David" w:hAnsi="David" w:cs="David" w:hint="cs"/>
          <w:sz w:val="24"/>
          <w:szCs w:val="24"/>
          <w:rtl/>
        </w:rPr>
        <w:t xml:space="preserve">משנים הסבר לפני חלק ב' שיעור: </w:t>
      </w:r>
      <w:r w:rsidRPr="001C041C">
        <w:rPr>
          <w:rFonts w:ascii="David" w:hAnsi="David" w:cs="David"/>
          <w:sz w:val="24"/>
          <w:szCs w:val="24"/>
          <w:rtl/>
        </w:rPr>
        <w:t>מיד תשמעו קטעים זהים לקטעים ששמעתם בחלק הקודם.</w:t>
      </w:r>
    </w:p>
    <w:p w14:paraId="197D3739" w14:textId="77777777" w:rsidR="001C041C" w:rsidRPr="001C041C" w:rsidRDefault="001C041C" w:rsidP="001C041C">
      <w:pPr>
        <w:pStyle w:val="a3"/>
        <w:spacing w:line="360" w:lineRule="auto"/>
        <w:ind w:left="714"/>
        <w:rPr>
          <w:rFonts w:ascii="David" w:hAnsi="David" w:cs="David"/>
          <w:sz w:val="24"/>
          <w:szCs w:val="24"/>
          <w:rtl/>
        </w:rPr>
      </w:pPr>
      <w:r w:rsidRPr="001C041C">
        <w:rPr>
          <w:rFonts w:ascii="David" w:hAnsi="David" w:cs="David"/>
          <w:sz w:val="24"/>
          <w:szCs w:val="24"/>
          <w:rtl/>
        </w:rPr>
        <w:t>בכל קטע שתשמעו, האקורד הראשון יהיה האקורד המשמעותי, אליו עליכם להתייחס.</w:t>
      </w:r>
    </w:p>
    <w:p w14:paraId="6BFAD5E5" w14:textId="42572975" w:rsidR="001C041C" w:rsidRDefault="001C041C" w:rsidP="001C041C">
      <w:pPr>
        <w:pStyle w:val="a3"/>
        <w:spacing w:line="360" w:lineRule="auto"/>
        <w:ind w:left="714"/>
        <w:rPr>
          <w:rFonts w:ascii="David" w:hAnsi="David" w:cs="David"/>
          <w:sz w:val="24"/>
          <w:szCs w:val="24"/>
          <w:rtl/>
        </w:rPr>
      </w:pPr>
      <w:r w:rsidRPr="001C041C">
        <w:rPr>
          <w:rFonts w:ascii="David" w:hAnsi="David" w:cs="David"/>
          <w:sz w:val="24"/>
          <w:szCs w:val="24"/>
          <w:rtl/>
        </w:rPr>
        <w:t>שימו לב כי הקטעים חוזרים על עצמם מספר רב של פעמים, בכדי לאפשר לכם למידה מעמיקה. נסו להאזין היטב בכל אחת מן ההשמעות.</w:t>
      </w:r>
    </w:p>
    <w:p w14:paraId="24DE513C" w14:textId="22364450" w:rsidR="001C041C" w:rsidRDefault="001C041C" w:rsidP="001C041C">
      <w:pPr>
        <w:pStyle w:val="a3"/>
        <w:spacing w:line="360" w:lineRule="auto"/>
        <w:ind w:left="714"/>
        <w:rPr>
          <w:rFonts w:ascii="David" w:hAnsi="David" w:cs="David"/>
          <w:sz w:val="24"/>
          <w:szCs w:val="24"/>
        </w:rPr>
      </w:pPr>
      <w:r>
        <w:rPr>
          <w:rFonts w:ascii="David" w:hAnsi="David" w:cs="David" w:hint="cs"/>
          <w:sz w:val="24"/>
          <w:szCs w:val="24"/>
          <w:rtl/>
        </w:rPr>
        <w:t xml:space="preserve">(מסך 3.1 </w:t>
      </w:r>
      <w:r>
        <w:rPr>
          <w:rFonts w:ascii="David" w:hAnsi="David" w:cs="David"/>
          <w:sz w:val="24"/>
          <w:szCs w:val="24"/>
          <w:rtl/>
        </w:rPr>
        <w:t>–</w:t>
      </w:r>
      <w:r>
        <w:rPr>
          <w:rFonts w:ascii="David" w:hAnsi="David" w:cs="David" w:hint="cs"/>
          <w:sz w:val="24"/>
          <w:szCs w:val="24"/>
          <w:rtl/>
        </w:rPr>
        <w:t xml:space="preserve"> הסבר לקראת חלק ב' בשיעור)</w:t>
      </w:r>
    </w:p>
    <w:p w14:paraId="26F15C0F" w14:textId="29D57375" w:rsidR="001C041C" w:rsidRDefault="001C041C" w:rsidP="00DF251D">
      <w:pPr>
        <w:pStyle w:val="a3"/>
        <w:numPr>
          <w:ilvl w:val="0"/>
          <w:numId w:val="12"/>
        </w:numPr>
        <w:spacing w:line="360" w:lineRule="auto"/>
        <w:ind w:left="714" w:hanging="357"/>
        <w:rPr>
          <w:rFonts w:ascii="David" w:hAnsi="David" w:cs="David"/>
          <w:sz w:val="24"/>
          <w:szCs w:val="24"/>
        </w:rPr>
      </w:pPr>
      <w:r w:rsidRPr="001C041C">
        <w:rPr>
          <w:rFonts w:ascii="David" w:hAnsi="David" w:cs="David" w:hint="cs"/>
          <w:sz w:val="24"/>
          <w:szCs w:val="24"/>
          <w:highlight w:val="cyan"/>
          <w:rtl/>
        </w:rPr>
        <w:t>חלק ב' בשיעור זהה לגמרי לחלק א'</w:t>
      </w:r>
      <w:r>
        <w:rPr>
          <w:rFonts w:ascii="David" w:hAnsi="David" w:cs="David" w:hint="cs"/>
          <w:sz w:val="24"/>
          <w:szCs w:val="24"/>
          <w:rtl/>
        </w:rPr>
        <w:t xml:space="preserve"> (סאונד גיטרה יורד)</w:t>
      </w:r>
    </w:p>
    <w:p w14:paraId="7DFBE3EA" w14:textId="6B9D1631" w:rsidR="005823B9" w:rsidRPr="005823B9" w:rsidRDefault="005823B9" w:rsidP="005E08F5">
      <w:pPr>
        <w:pStyle w:val="a3"/>
        <w:numPr>
          <w:ilvl w:val="0"/>
          <w:numId w:val="12"/>
        </w:numPr>
        <w:spacing w:line="360" w:lineRule="auto"/>
        <w:ind w:left="714" w:hanging="357"/>
        <w:rPr>
          <w:rFonts w:ascii="David" w:hAnsi="David" w:cs="David"/>
          <w:sz w:val="24"/>
          <w:szCs w:val="24"/>
          <w:highlight w:val="cyan"/>
        </w:rPr>
      </w:pPr>
      <w:r w:rsidRPr="005823B9">
        <w:rPr>
          <w:rFonts w:ascii="David" w:hAnsi="David" w:cs="David" w:hint="cs"/>
          <w:sz w:val="24"/>
          <w:szCs w:val="24"/>
          <w:highlight w:val="cyan"/>
          <w:rtl/>
        </w:rPr>
        <w:t>חלק</w:t>
      </w:r>
      <w:r w:rsidR="00244643">
        <w:rPr>
          <w:rFonts w:ascii="David" w:hAnsi="David" w:cs="David" w:hint="cs"/>
          <w:sz w:val="24"/>
          <w:szCs w:val="24"/>
          <w:highlight w:val="cyan"/>
          <w:rtl/>
        </w:rPr>
        <w:t xml:space="preserve">ים ג' </w:t>
      </w:r>
      <w:r w:rsidR="00A001EA">
        <w:rPr>
          <w:rFonts w:ascii="David" w:hAnsi="David" w:cs="David" w:hint="cs"/>
          <w:sz w:val="24"/>
          <w:szCs w:val="24"/>
          <w:highlight w:val="cyan"/>
          <w:rtl/>
        </w:rPr>
        <w:t>ובתרגול</w:t>
      </w:r>
      <w:r w:rsidRPr="005823B9">
        <w:rPr>
          <w:rFonts w:ascii="David" w:hAnsi="David" w:cs="David" w:hint="cs"/>
          <w:sz w:val="24"/>
          <w:szCs w:val="24"/>
          <w:highlight w:val="cyan"/>
          <w:rtl/>
        </w:rPr>
        <w:t xml:space="preserve"> גם כן יורד סאונד גיטרה</w:t>
      </w:r>
    </w:p>
    <w:p w14:paraId="252A619A" w14:textId="77777777" w:rsidR="005E08F5" w:rsidRPr="005E08F5" w:rsidRDefault="00DF251D" w:rsidP="005E08F5">
      <w:pPr>
        <w:pStyle w:val="a3"/>
        <w:numPr>
          <w:ilvl w:val="0"/>
          <w:numId w:val="12"/>
        </w:numPr>
        <w:spacing w:line="360" w:lineRule="auto"/>
        <w:rPr>
          <w:rFonts w:ascii="David" w:hAnsi="David" w:cs="David"/>
          <w:sz w:val="24"/>
          <w:szCs w:val="24"/>
          <w:rtl/>
        </w:rPr>
      </w:pPr>
      <w:r>
        <w:rPr>
          <w:rFonts w:ascii="David" w:hAnsi="David" w:cs="David" w:hint="cs"/>
          <w:sz w:val="24"/>
          <w:szCs w:val="24"/>
          <w:rtl/>
        </w:rPr>
        <w:t>משנים הסבר לפני חלק א' תרגול של החלק החופשי:</w:t>
      </w:r>
      <w:r w:rsidRPr="0070619A">
        <w:rPr>
          <w:rtl/>
        </w:rPr>
        <w:t xml:space="preserve"> </w:t>
      </w:r>
      <w:r w:rsidR="005E08F5" w:rsidRPr="005E08F5">
        <w:rPr>
          <w:rFonts w:ascii="David" w:hAnsi="David" w:cs="David"/>
          <w:sz w:val="24"/>
          <w:szCs w:val="24"/>
          <w:rtl/>
        </w:rPr>
        <w:t>בחלק זה תשמעו צמד אקורדים לאחר סולם עולה ויורד, ותצטרכו לזהות את האקורד הראשון בכל צמד.</w:t>
      </w:r>
    </w:p>
    <w:p w14:paraId="65EF216B" w14:textId="77777777" w:rsidR="005E08F5" w:rsidRPr="005E08F5" w:rsidRDefault="005E08F5" w:rsidP="005E08F5">
      <w:pPr>
        <w:pStyle w:val="a3"/>
        <w:spacing w:line="360" w:lineRule="auto"/>
        <w:rPr>
          <w:rFonts w:ascii="David" w:hAnsi="David" w:cs="David"/>
          <w:sz w:val="24"/>
          <w:szCs w:val="24"/>
          <w:rtl/>
        </w:rPr>
      </w:pPr>
      <w:r w:rsidRPr="005E08F5">
        <w:rPr>
          <w:rFonts w:ascii="David" w:hAnsi="David" w:cs="David"/>
          <w:sz w:val="24"/>
          <w:szCs w:val="24"/>
          <w:rtl/>
        </w:rPr>
        <w:t>בחלק זה באפשרותכם לשמוע את הקטע המוזיקלי שוב, על ידי לחיצה על סמן הרמקול. לאחר זיהוי האקורד, לחצו על סוג האקורד באמצעות העכבר.</w:t>
      </w:r>
    </w:p>
    <w:p w14:paraId="21E1E2DC" w14:textId="77777777" w:rsidR="005E08F5" w:rsidRPr="005E08F5" w:rsidRDefault="005E08F5" w:rsidP="005E08F5">
      <w:pPr>
        <w:pStyle w:val="a3"/>
        <w:spacing w:line="360" w:lineRule="auto"/>
        <w:rPr>
          <w:rFonts w:ascii="David" w:hAnsi="David" w:cs="David"/>
          <w:sz w:val="24"/>
          <w:szCs w:val="24"/>
          <w:rtl/>
        </w:rPr>
      </w:pPr>
      <w:r w:rsidRPr="005E08F5">
        <w:rPr>
          <w:rFonts w:ascii="David" w:hAnsi="David" w:cs="David"/>
          <w:sz w:val="24"/>
          <w:szCs w:val="24"/>
          <w:rtl/>
        </w:rPr>
        <w:lastRenderedPageBreak/>
        <w:t>שימו לב: רצוי ללחוץ על סוג האקורד ברגע הראשון בו זיהיתם אותו, אבל הקטע יושמע עד סופו, גם אם תלחצו על סוג האקורד מוקדם.</w:t>
      </w:r>
    </w:p>
    <w:p w14:paraId="705C9CC7" w14:textId="77777777" w:rsidR="005E08F5" w:rsidRDefault="005E08F5" w:rsidP="005E08F5">
      <w:pPr>
        <w:pStyle w:val="a3"/>
        <w:spacing w:line="360" w:lineRule="auto"/>
        <w:rPr>
          <w:rFonts w:ascii="David" w:hAnsi="David" w:cs="David"/>
          <w:sz w:val="24"/>
          <w:szCs w:val="24"/>
          <w:rtl/>
        </w:rPr>
      </w:pPr>
      <w:r w:rsidRPr="005E08F5">
        <w:rPr>
          <w:rFonts w:ascii="David" w:hAnsi="David" w:cs="David"/>
          <w:sz w:val="24"/>
          <w:szCs w:val="24"/>
          <w:rtl/>
        </w:rPr>
        <w:t>אנא כוונו את העכבר למרכז המסך (סמן הרמקול) לפני כל תרגיל.</w:t>
      </w:r>
      <w:r w:rsidRPr="005E08F5">
        <w:rPr>
          <w:rFonts w:ascii="David" w:hAnsi="David" w:cs="David" w:hint="cs"/>
          <w:sz w:val="24"/>
          <w:szCs w:val="24"/>
          <w:rtl/>
        </w:rPr>
        <w:t xml:space="preserve"> </w:t>
      </w:r>
    </w:p>
    <w:p w14:paraId="29966836" w14:textId="0A40BB43" w:rsidR="00DF251D" w:rsidRPr="0070619A" w:rsidRDefault="00DF251D" w:rsidP="005E08F5">
      <w:pPr>
        <w:pStyle w:val="a3"/>
        <w:spacing w:line="360" w:lineRule="auto"/>
        <w:rPr>
          <w:rFonts w:ascii="David" w:hAnsi="David" w:cs="David"/>
          <w:sz w:val="24"/>
          <w:szCs w:val="24"/>
          <w:rtl/>
        </w:rPr>
      </w:pPr>
      <w:r>
        <w:rPr>
          <w:rFonts w:ascii="David" w:hAnsi="David" w:cs="David" w:hint="cs"/>
          <w:sz w:val="24"/>
          <w:szCs w:val="24"/>
          <w:rtl/>
        </w:rPr>
        <w:t xml:space="preserve">(מסך 6.1 </w:t>
      </w:r>
      <w:r>
        <w:rPr>
          <w:rFonts w:ascii="David" w:hAnsi="David" w:cs="David"/>
          <w:sz w:val="24"/>
          <w:szCs w:val="24"/>
          <w:rtl/>
        </w:rPr>
        <w:t>–</w:t>
      </w:r>
      <w:r>
        <w:rPr>
          <w:rFonts w:ascii="David" w:hAnsi="David" w:cs="David" w:hint="cs"/>
          <w:sz w:val="24"/>
          <w:szCs w:val="24"/>
          <w:rtl/>
        </w:rPr>
        <w:t xml:space="preserve"> הסבר לקראת חלק התרגול).</w:t>
      </w:r>
    </w:p>
    <w:p w14:paraId="0A28AE25" w14:textId="77777777" w:rsidR="00DF251D" w:rsidRPr="00EB62BF" w:rsidRDefault="00DF251D" w:rsidP="00DF251D">
      <w:pPr>
        <w:pStyle w:val="a3"/>
        <w:numPr>
          <w:ilvl w:val="0"/>
          <w:numId w:val="12"/>
        </w:numPr>
        <w:spacing w:line="360" w:lineRule="auto"/>
        <w:rPr>
          <w:rFonts w:ascii="David" w:hAnsi="David" w:cs="David"/>
          <w:sz w:val="24"/>
          <w:szCs w:val="24"/>
          <w:highlight w:val="cyan"/>
        </w:rPr>
      </w:pPr>
      <w:r w:rsidRPr="00EB62BF">
        <w:rPr>
          <w:rFonts w:ascii="David" w:hAnsi="David" w:cs="David" w:hint="cs"/>
          <w:sz w:val="24"/>
          <w:szCs w:val="24"/>
          <w:highlight w:val="cyan"/>
          <w:rtl/>
        </w:rPr>
        <w:t>מחלקים את כמות האקורדים בתרגול בחצי</w:t>
      </w:r>
    </w:p>
    <w:p w14:paraId="55AD82B4" w14:textId="77777777" w:rsidR="00DF251D" w:rsidRDefault="00DF251D" w:rsidP="00DF251D">
      <w:pPr>
        <w:pStyle w:val="a3"/>
        <w:spacing w:line="360" w:lineRule="auto"/>
        <w:rPr>
          <w:rFonts w:ascii="David" w:hAnsi="David" w:cs="David"/>
          <w:sz w:val="24"/>
          <w:szCs w:val="24"/>
        </w:rPr>
      </w:pPr>
      <w:r>
        <w:rPr>
          <w:rFonts w:ascii="David" w:hAnsi="David" w:cs="David" w:hint="cs"/>
          <w:sz w:val="24"/>
          <w:szCs w:val="24"/>
          <w:rtl/>
        </w:rPr>
        <w:t xml:space="preserve">(16 אקורדים בכל חלק: חלק א' 4 אקורדים, בלי טרנס' </w:t>
      </w:r>
      <w:r>
        <w:rPr>
          <w:rFonts w:ascii="David" w:hAnsi="David" w:cs="David"/>
          <w:sz w:val="24"/>
          <w:szCs w:val="24"/>
          <w:rtl/>
        </w:rPr>
        <w:t>–</w:t>
      </w:r>
      <w:r>
        <w:rPr>
          <w:rFonts w:ascii="David" w:hAnsi="David" w:cs="David" w:hint="cs"/>
          <w:sz w:val="24"/>
          <w:szCs w:val="24"/>
          <w:rtl/>
        </w:rPr>
        <w:t xml:space="preserve"> כל אקורד מושמע 4 פעמים. חלקים ב'+ג' 4 אקורדים, 4 טרנס',  כל טרנס' מושמעת פעם אחת)</w:t>
      </w:r>
    </w:p>
    <w:p w14:paraId="7C7C153E" w14:textId="77777777" w:rsidR="00DF251D" w:rsidRDefault="00DF251D" w:rsidP="00DF251D">
      <w:pPr>
        <w:pStyle w:val="a3"/>
        <w:numPr>
          <w:ilvl w:val="0"/>
          <w:numId w:val="12"/>
        </w:numPr>
        <w:spacing w:line="360" w:lineRule="auto"/>
        <w:rPr>
          <w:rFonts w:ascii="David" w:hAnsi="David" w:cs="David"/>
          <w:sz w:val="24"/>
          <w:szCs w:val="24"/>
        </w:rPr>
      </w:pPr>
      <w:r w:rsidRPr="00EB62BF">
        <w:rPr>
          <w:rFonts w:ascii="David" w:hAnsi="David" w:cs="David" w:hint="cs"/>
          <w:sz w:val="24"/>
          <w:szCs w:val="24"/>
          <w:highlight w:val="cyan"/>
          <w:rtl/>
        </w:rPr>
        <w:t>מכפילים את התרגול לשני חלקים:</w:t>
      </w:r>
      <w:r>
        <w:rPr>
          <w:rFonts w:ascii="David" w:hAnsi="David" w:cs="David" w:hint="cs"/>
          <w:sz w:val="24"/>
          <w:szCs w:val="24"/>
          <w:rtl/>
        </w:rPr>
        <w:t xml:space="preserve"> קודם </w:t>
      </w:r>
      <w:r w:rsidRPr="00EB62BF">
        <w:rPr>
          <w:rFonts w:ascii="David" w:hAnsi="David" w:cs="David" w:hint="cs"/>
          <w:sz w:val="24"/>
          <w:szCs w:val="24"/>
          <w:highlight w:val="cyan"/>
          <w:rtl/>
        </w:rPr>
        <w:t>חלק חופשי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בו ניתן לשמוע כל אקורד עד 3 פעמים (פעם אחת אוטומטית, עד פעמיים בלחיצה), </w:t>
      </w:r>
      <w:r w:rsidRPr="00EB62BF">
        <w:rPr>
          <w:rFonts w:ascii="David" w:hAnsi="David" w:cs="David" w:hint="cs"/>
          <w:sz w:val="24"/>
          <w:szCs w:val="24"/>
          <w:highlight w:val="cyan"/>
          <w:rtl/>
        </w:rPr>
        <w:t>וחלק מהיר</w:t>
      </w:r>
      <w:r>
        <w:rPr>
          <w:rFonts w:ascii="David" w:hAnsi="David" w:cs="David" w:hint="cs"/>
          <w:sz w:val="24"/>
          <w:szCs w:val="24"/>
          <w:rtl/>
        </w:rPr>
        <w:t xml:space="preserve"> (בו כל אקורד נשמע פעם אחת בלבד)</w:t>
      </w:r>
    </w:p>
    <w:p w14:paraId="3F47F445" w14:textId="77777777" w:rsidR="00DF251D" w:rsidRDefault="00DF251D" w:rsidP="00DF251D">
      <w:pPr>
        <w:pStyle w:val="a3"/>
        <w:numPr>
          <w:ilvl w:val="0"/>
          <w:numId w:val="12"/>
        </w:numPr>
        <w:spacing w:line="360" w:lineRule="auto"/>
        <w:rPr>
          <w:rFonts w:ascii="David" w:hAnsi="David" w:cs="David"/>
          <w:sz w:val="24"/>
          <w:szCs w:val="24"/>
        </w:rPr>
      </w:pPr>
      <w:r w:rsidRPr="00EB62BF">
        <w:rPr>
          <w:rFonts w:ascii="David" w:hAnsi="David" w:cs="David" w:hint="cs"/>
          <w:sz w:val="24"/>
          <w:szCs w:val="24"/>
          <w:highlight w:val="cyan"/>
          <w:rtl/>
        </w:rPr>
        <w:t>מוסיפים לחצן רמקול</w:t>
      </w:r>
      <w:r>
        <w:rPr>
          <w:rFonts w:ascii="David" w:hAnsi="David" w:cs="David" w:hint="cs"/>
          <w:sz w:val="24"/>
          <w:szCs w:val="24"/>
          <w:rtl/>
        </w:rPr>
        <w:t xml:space="preserve"> למסכי התרגול בשביל החלק החופשי </w:t>
      </w:r>
      <w:r>
        <w:rPr>
          <w:rFonts w:ascii="David" w:hAnsi="David" w:cs="David"/>
          <w:sz w:val="24"/>
          <w:szCs w:val="24"/>
          <w:rtl/>
        </w:rPr>
        <w:t>–</w:t>
      </w:r>
      <w:r>
        <w:rPr>
          <w:rFonts w:ascii="David" w:hAnsi="David" w:cs="David" w:hint="cs"/>
          <w:sz w:val="24"/>
          <w:szCs w:val="24"/>
          <w:rtl/>
        </w:rPr>
        <w:t xml:space="preserve"> ניתן ללחוץ עליו ולשמוע שנית ושלישית.</w:t>
      </w:r>
    </w:p>
    <w:p w14:paraId="4672C193" w14:textId="695CDCA9" w:rsidR="00DF251D" w:rsidRDefault="00DF251D" w:rsidP="00DF251D">
      <w:pPr>
        <w:pStyle w:val="a3"/>
        <w:spacing w:line="360" w:lineRule="auto"/>
        <w:rPr>
          <w:rFonts w:ascii="David" w:hAnsi="David" w:cs="David"/>
          <w:sz w:val="24"/>
          <w:szCs w:val="24"/>
        </w:rPr>
      </w:pPr>
      <w:r>
        <w:rPr>
          <w:rFonts w:ascii="David" w:hAnsi="David" w:cs="David"/>
          <w:noProof/>
          <w:sz w:val="24"/>
          <w:szCs w:val="24"/>
        </w:rPr>
        <w:drawing>
          <wp:inline distT="0" distB="0" distL="0" distR="0" wp14:anchorId="76D35845" wp14:editId="5CE57240">
            <wp:extent cx="1770696" cy="1328022"/>
            <wp:effectExtent l="76200" t="76200" r="134620" b="13906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696" cy="1328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78FB52" w14:textId="77777777" w:rsidR="00DF251D" w:rsidRDefault="00DF251D" w:rsidP="00DF251D">
      <w:pPr>
        <w:pStyle w:val="a3"/>
        <w:numPr>
          <w:ilvl w:val="0"/>
          <w:numId w:val="12"/>
        </w:numPr>
        <w:spacing w:line="360" w:lineRule="auto"/>
        <w:rPr>
          <w:rFonts w:ascii="David" w:hAnsi="David" w:cs="David"/>
          <w:sz w:val="24"/>
          <w:szCs w:val="24"/>
        </w:rPr>
      </w:pPr>
      <w:r>
        <w:rPr>
          <w:rFonts w:ascii="David" w:hAnsi="David" w:cs="David" w:hint="cs"/>
          <w:sz w:val="24"/>
          <w:szCs w:val="24"/>
          <w:rtl/>
        </w:rPr>
        <w:t>תמיד להתחיל בחלק החופשי.</w:t>
      </w:r>
    </w:p>
    <w:p w14:paraId="2B4E473E" w14:textId="6023F47B" w:rsidR="00DF251D" w:rsidRDefault="00DF251D" w:rsidP="00DF251D">
      <w:pPr>
        <w:pStyle w:val="a3"/>
        <w:numPr>
          <w:ilvl w:val="0"/>
          <w:numId w:val="12"/>
        </w:numPr>
        <w:spacing w:line="360" w:lineRule="auto"/>
        <w:rPr>
          <w:rFonts w:ascii="David" w:hAnsi="David" w:cs="David"/>
          <w:sz w:val="24"/>
          <w:szCs w:val="24"/>
        </w:rPr>
      </w:pPr>
      <w:r>
        <w:rPr>
          <w:rFonts w:ascii="David" w:hAnsi="David" w:cs="David" w:hint="cs"/>
          <w:sz w:val="24"/>
          <w:szCs w:val="24"/>
          <w:rtl/>
        </w:rPr>
        <w:t xml:space="preserve">לתקן את התרגול </w:t>
      </w:r>
      <w:r>
        <w:rPr>
          <w:rFonts w:ascii="David" w:hAnsi="David" w:cs="David"/>
          <w:sz w:val="24"/>
          <w:szCs w:val="24"/>
          <w:rtl/>
        </w:rPr>
        <w:t>–</w:t>
      </w:r>
      <w:r>
        <w:rPr>
          <w:rFonts w:ascii="David" w:hAnsi="David" w:cs="David" w:hint="cs"/>
          <w:sz w:val="24"/>
          <w:szCs w:val="24"/>
          <w:rtl/>
        </w:rPr>
        <w:t xml:space="preserve"> ניתן ללחוץ החל מהרגע הראשון של השמעת ההקלטה, אבל זה לא מעביר למסך הבא עד שההקלטה מסיימת לנגן.</w:t>
      </w:r>
    </w:p>
    <w:p w14:paraId="2F3EAED3" w14:textId="77777777" w:rsidR="00244643" w:rsidRDefault="00244643" w:rsidP="00244643">
      <w:pPr>
        <w:pStyle w:val="a3"/>
        <w:numPr>
          <w:ilvl w:val="0"/>
          <w:numId w:val="12"/>
        </w:numPr>
        <w:spacing w:line="360" w:lineRule="auto"/>
        <w:rPr>
          <w:rFonts w:ascii="David" w:hAnsi="David" w:cs="David"/>
          <w:sz w:val="24"/>
          <w:szCs w:val="24"/>
          <w:highlight w:val="cyan"/>
        </w:rPr>
      </w:pPr>
      <w:r w:rsidRPr="002B3179">
        <w:rPr>
          <w:rFonts w:ascii="David" w:hAnsi="David" w:cs="David" w:hint="cs"/>
          <w:sz w:val="24"/>
          <w:szCs w:val="24"/>
          <w:highlight w:val="cyan"/>
          <w:rtl/>
        </w:rPr>
        <w:t xml:space="preserve">בהשמעה של טעות בתרגול </w:t>
      </w:r>
      <w:r w:rsidRPr="002B3179">
        <w:rPr>
          <w:rFonts w:ascii="David" w:hAnsi="David" w:cs="David"/>
          <w:sz w:val="24"/>
          <w:szCs w:val="24"/>
          <w:highlight w:val="cyan"/>
          <w:rtl/>
        </w:rPr>
        <w:t>–</w:t>
      </w:r>
      <w:r w:rsidRPr="002B3179">
        <w:rPr>
          <w:rFonts w:ascii="David" w:hAnsi="David" w:cs="David" w:hint="cs"/>
          <w:sz w:val="24"/>
          <w:szCs w:val="24"/>
          <w:highlight w:val="cyan"/>
          <w:rtl/>
        </w:rPr>
        <w:t xml:space="preserve"> מצורפת טבלה </w:t>
      </w:r>
      <w:r>
        <w:rPr>
          <w:rFonts w:ascii="David" w:hAnsi="David" w:cs="David" w:hint="cs"/>
          <w:sz w:val="24"/>
          <w:szCs w:val="24"/>
          <w:highlight w:val="cyan"/>
          <w:rtl/>
        </w:rPr>
        <w:t>של אקורדים שיש להשמיע. יצורפו הקלטות נוספות</w:t>
      </w:r>
      <w:r>
        <w:rPr>
          <w:rFonts w:ascii="David" w:hAnsi="David" w:cs="David" w:hint="cs"/>
          <w:sz w:val="24"/>
          <w:szCs w:val="24"/>
          <w:highlight w:val="cyan"/>
        </w:rPr>
        <w:t xml:space="preserve"> </w:t>
      </w:r>
      <w:r>
        <w:rPr>
          <w:rFonts w:ascii="David" w:hAnsi="David" w:cs="David" w:hint="cs"/>
          <w:sz w:val="24"/>
          <w:szCs w:val="24"/>
          <w:highlight w:val="cyan"/>
          <w:rtl/>
        </w:rPr>
        <w:t>(טרנספוזיציות חדשות) לחלק התיקונים, ותצורף טבלה של שיוכים בכל חלק.</w:t>
      </w:r>
    </w:p>
    <w:p w14:paraId="12C5A594" w14:textId="5A26077A" w:rsidR="00244643" w:rsidRDefault="00244643" w:rsidP="00244643">
      <w:pPr>
        <w:pStyle w:val="a3"/>
        <w:spacing w:line="360" w:lineRule="auto"/>
        <w:rPr>
          <w:rFonts w:ascii="David" w:hAnsi="David" w:cs="David"/>
          <w:sz w:val="24"/>
          <w:szCs w:val="24"/>
          <w:highlight w:val="cyan"/>
          <w:rtl/>
        </w:rPr>
      </w:pPr>
      <w:r>
        <w:rPr>
          <w:rFonts w:ascii="David" w:hAnsi="David" w:cs="David" w:hint="cs"/>
          <w:sz w:val="24"/>
          <w:szCs w:val="24"/>
          <w:highlight w:val="cyan"/>
          <w:rtl/>
        </w:rPr>
        <w:t xml:space="preserve">השמעת הטעות תהיה תמיד לפי מספר ההקלטה של התשובה הנכונה, בצירוף אות המסמלת את סוג הטעות: </w:t>
      </w:r>
      <w:r>
        <w:rPr>
          <w:rFonts w:ascii="David" w:hAnsi="David" w:cs="David" w:hint="cs"/>
          <w:sz w:val="24"/>
          <w:szCs w:val="24"/>
          <w:highlight w:val="cyan"/>
        </w:rPr>
        <w:t>A</w:t>
      </w:r>
      <w:r>
        <w:rPr>
          <w:rFonts w:ascii="David" w:hAnsi="David" w:cs="David" w:hint="cs"/>
          <w:sz w:val="24"/>
          <w:szCs w:val="24"/>
          <w:highlight w:val="cyan"/>
          <w:rtl/>
        </w:rPr>
        <w:t xml:space="preserve"> מז'ור גדול, </w:t>
      </w:r>
      <w:r>
        <w:rPr>
          <w:rFonts w:ascii="David" w:hAnsi="David" w:cs="David" w:hint="cs"/>
          <w:sz w:val="24"/>
          <w:szCs w:val="24"/>
          <w:highlight w:val="cyan"/>
        </w:rPr>
        <w:t>B</w:t>
      </w:r>
      <w:r>
        <w:rPr>
          <w:rFonts w:ascii="David" w:hAnsi="David" w:cs="David" w:hint="cs"/>
          <w:sz w:val="24"/>
          <w:szCs w:val="24"/>
          <w:highlight w:val="cyan"/>
          <w:rtl/>
        </w:rPr>
        <w:t xml:space="preserve"> מז'ור קטן, </w:t>
      </w:r>
      <w:r>
        <w:rPr>
          <w:rFonts w:ascii="David" w:hAnsi="David" w:cs="David" w:hint="cs"/>
          <w:sz w:val="24"/>
          <w:szCs w:val="24"/>
          <w:highlight w:val="cyan"/>
        </w:rPr>
        <w:t>C</w:t>
      </w:r>
      <w:r>
        <w:rPr>
          <w:rFonts w:ascii="David" w:hAnsi="David" w:cs="David" w:hint="cs"/>
          <w:sz w:val="24"/>
          <w:szCs w:val="24"/>
          <w:highlight w:val="cyan"/>
          <w:rtl/>
        </w:rPr>
        <w:t xml:space="preserve"> מינור קטן, </w:t>
      </w:r>
      <w:r>
        <w:rPr>
          <w:rFonts w:ascii="David" w:hAnsi="David" w:cs="David" w:hint="cs"/>
          <w:sz w:val="24"/>
          <w:szCs w:val="24"/>
          <w:highlight w:val="cyan"/>
        </w:rPr>
        <w:t>D</w:t>
      </w:r>
      <w:r>
        <w:rPr>
          <w:rFonts w:ascii="David" w:hAnsi="David" w:cs="David" w:hint="cs"/>
          <w:sz w:val="24"/>
          <w:szCs w:val="24"/>
          <w:highlight w:val="cyan"/>
          <w:rtl/>
        </w:rPr>
        <w:t xml:space="preserve"> חצי מוקטן</w:t>
      </w:r>
    </w:p>
    <w:p w14:paraId="7FF9AFB4" w14:textId="5FF99A57" w:rsidR="009A0463" w:rsidRPr="009A0463" w:rsidRDefault="009A0463" w:rsidP="00244643">
      <w:pPr>
        <w:pStyle w:val="a3"/>
        <w:spacing w:line="360" w:lineRule="auto"/>
        <w:rPr>
          <w:rFonts w:ascii="David" w:hAnsi="David" w:cs="David"/>
          <w:sz w:val="24"/>
          <w:szCs w:val="24"/>
          <w:highlight w:val="red"/>
        </w:rPr>
      </w:pPr>
      <w:r w:rsidRPr="009A0463">
        <w:rPr>
          <w:rFonts w:ascii="David" w:hAnsi="David" w:cs="David" w:hint="cs"/>
          <w:sz w:val="24"/>
          <w:szCs w:val="24"/>
          <w:highlight w:val="red"/>
          <w:rtl/>
        </w:rPr>
        <w:t xml:space="preserve">באסטרטגיה זו גם תשובה נכונה תושמע עם קובץ נפרד </w:t>
      </w:r>
      <w:r w:rsidRPr="009A0463">
        <w:rPr>
          <w:rFonts w:ascii="David" w:hAnsi="David" w:cs="David"/>
          <w:sz w:val="24"/>
          <w:szCs w:val="24"/>
          <w:highlight w:val="red"/>
          <w:rtl/>
        </w:rPr>
        <w:t>–</w:t>
      </w:r>
      <w:r w:rsidRPr="009A0463">
        <w:rPr>
          <w:rFonts w:ascii="David" w:hAnsi="David" w:cs="David" w:hint="cs"/>
          <w:sz w:val="24"/>
          <w:szCs w:val="24"/>
          <w:highlight w:val="red"/>
          <w:rtl/>
        </w:rPr>
        <w:t xml:space="preserve"> "</w:t>
      </w:r>
      <w:r w:rsidRPr="009A0463">
        <w:rPr>
          <w:rFonts w:ascii="David" w:hAnsi="David" w:cs="David" w:hint="cs"/>
          <w:sz w:val="24"/>
          <w:szCs w:val="24"/>
          <w:highlight w:val="red"/>
        </w:rPr>
        <w:t>X</w:t>
      </w:r>
      <w:r w:rsidRPr="009A0463">
        <w:rPr>
          <w:rFonts w:ascii="David" w:hAnsi="David" w:cs="David" w:hint="cs"/>
          <w:sz w:val="24"/>
          <w:szCs w:val="24"/>
          <w:highlight w:val="red"/>
          <w:rtl/>
        </w:rPr>
        <w:t xml:space="preserve"> תשובה נכונה" (תשובה נכונה בשם הקובץ)</w:t>
      </w:r>
    </w:p>
    <w:p w14:paraId="5E66F7D6" w14:textId="45FE73C4" w:rsidR="00244643" w:rsidRPr="00244643" w:rsidRDefault="00244643" w:rsidP="00244643">
      <w:pPr>
        <w:pStyle w:val="a3"/>
        <w:spacing w:line="360" w:lineRule="auto"/>
        <w:rPr>
          <w:rFonts w:ascii="David" w:hAnsi="David" w:cs="David"/>
          <w:sz w:val="20"/>
          <w:szCs w:val="20"/>
        </w:rPr>
      </w:pPr>
      <w:r w:rsidRPr="00F8323B">
        <w:rPr>
          <w:rFonts w:ascii="David" w:hAnsi="David" w:cs="David"/>
          <w:sz w:val="20"/>
          <w:szCs w:val="20"/>
          <w:rtl/>
        </w:rPr>
        <w:t xml:space="preserve">(כלומר: אם מושמעת הקלטה 10 כשאלה – אקורד פה דיאז מז'ור גדול, והמשתתפת לחצה על אקורד מינור קטן, בחלק הכיתוב "בחרת באקורד הלא נכון; כך הוא נשמע" תושמע הקלטה </w:t>
      </w:r>
      <w:r>
        <w:rPr>
          <w:rFonts w:ascii="David" w:hAnsi="David" w:cs="David"/>
          <w:sz w:val="20"/>
          <w:szCs w:val="20"/>
        </w:rPr>
        <w:t>10c</w:t>
      </w:r>
      <w:r w:rsidRPr="00F8323B">
        <w:rPr>
          <w:rFonts w:ascii="David" w:hAnsi="David" w:cs="David"/>
          <w:sz w:val="20"/>
          <w:szCs w:val="20"/>
          <w:rtl/>
        </w:rPr>
        <w:t xml:space="preserve"> – אקורד סול מינור קטן, ובחלק הכיתוב "האקורד ששמעת היה אקורד מז'ור גדול, כך הוא נשמע" תושמע </w:t>
      </w:r>
      <w:r w:rsidR="007729AC">
        <w:rPr>
          <w:rFonts w:ascii="David" w:hAnsi="David" w:cs="David" w:hint="cs"/>
          <w:sz w:val="20"/>
          <w:szCs w:val="20"/>
          <w:rtl/>
        </w:rPr>
        <w:t>הקלטה '10 תשובה נכונה'</w:t>
      </w:r>
      <w:r w:rsidRPr="00F8323B">
        <w:rPr>
          <w:rFonts w:ascii="David" w:hAnsi="David" w:cs="David"/>
          <w:sz w:val="20"/>
          <w:szCs w:val="20"/>
          <w:rtl/>
        </w:rPr>
        <w:t>)</w:t>
      </w:r>
    </w:p>
    <w:p w14:paraId="750FCFD1" w14:textId="12F49791" w:rsidR="00DF251D" w:rsidRPr="00C02189" w:rsidRDefault="00DF251D" w:rsidP="00DF251D">
      <w:pPr>
        <w:pStyle w:val="a3"/>
        <w:numPr>
          <w:ilvl w:val="0"/>
          <w:numId w:val="12"/>
        </w:numPr>
        <w:spacing w:line="360" w:lineRule="auto"/>
        <w:rPr>
          <w:rFonts w:ascii="David" w:hAnsi="David" w:cs="David"/>
          <w:sz w:val="24"/>
          <w:szCs w:val="24"/>
          <w:rtl/>
        </w:rPr>
      </w:pPr>
      <w:r>
        <w:rPr>
          <w:rFonts w:ascii="David" w:hAnsi="David" w:cs="David" w:hint="cs"/>
          <w:sz w:val="24"/>
          <w:szCs w:val="24"/>
          <w:rtl/>
        </w:rPr>
        <w:t xml:space="preserve">משנים הסבר לפני חלק ב' תרגול של החלק החופשי: </w:t>
      </w:r>
      <w:r w:rsidR="00E00306">
        <w:rPr>
          <w:rFonts w:ascii="David" w:hAnsi="David" w:cs="David" w:hint="cs"/>
          <w:sz w:val="24"/>
          <w:szCs w:val="24"/>
          <w:rtl/>
        </w:rPr>
        <w:t>בחלק זה תשמעו סולם עולה ויורד ואחריו אקורד בודד, ותצטרכו לזהות את האקורד.</w:t>
      </w:r>
    </w:p>
    <w:p w14:paraId="7AA46AE6" w14:textId="77777777" w:rsidR="00DF251D" w:rsidRDefault="00DF251D" w:rsidP="00DF251D">
      <w:pPr>
        <w:pStyle w:val="a3"/>
        <w:spacing w:line="360" w:lineRule="auto"/>
        <w:rPr>
          <w:rFonts w:ascii="David" w:hAnsi="David" w:cs="David"/>
          <w:sz w:val="24"/>
          <w:szCs w:val="24"/>
          <w:rtl/>
        </w:rPr>
      </w:pPr>
      <w:r w:rsidRPr="00C02189">
        <w:rPr>
          <w:rFonts w:ascii="David" w:hAnsi="David" w:cs="David"/>
          <w:sz w:val="24"/>
          <w:szCs w:val="24"/>
          <w:rtl/>
        </w:rPr>
        <w:t>בחלק זה באפשרותכם לשמוע את הקטע המוזיקלי שוב, על ידי לחיצה על סמן הרמקול. לאחר זיהוי האקורד, לחצו על סוג האקורד באמצעות העכבר</w:t>
      </w:r>
      <w:r>
        <w:rPr>
          <w:rFonts w:ascii="David" w:hAnsi="David" w:cs="David" w:hint="cs"/>
          <w:sz w:val="24"/>
          <w:szCs w:val="24"/>
          <w:rtl/>
        </w:rPr>
        <w:t xml:space="preserve">. </w:t>
      </w:r>
    </w:p>
    <w:p w14:paraId="10A60201" w14:textId="77777777" w:rsidR="00DF251D" w:rsidRDefault="00DF251D" w:rsidP="00DF251D">
      <w:pPr>
        <w:pStyle w:val="a3"/>
        <w:spacing w:line="360" w:lineRule="auto"/>
        <w:ind w:left="714"/>
        <w:rPr>
          <w:rFonts w:ascii="David" w:hAnsi="David" w:cs="David"/>
          <w:sz w:val="24"/>
          <w:szCs w:val="24"/>
          <w:rtl/>
        </w:rPr>
      </w:pPr>
      <w:r>
        <w:rPr>
          <w:rFonts w:ascii="David" w:hAnsi="David" w:cs="David" w:hint="cs"/>
          <w:sz w:val="24"/>
          <w:szCs w:val="24"/>
          <w:rtl/>
        </w:rPr>
        <w:t>שימו לב: רצוי ללחוץ על סוג האקורד ברגע הראשון בו זיהיתם אותו, אבל הקטע יושמע עד סופו, גם אם תלחצו על סוג האקורד מוקדם.</w:t>
      </w:r>
    </w:p>
    <w:p w14:paraId="4BA78AFF" w14:textId="77777777" w:rsidR="00DF251D" w:rsidRDefault="00DF251D" w:rsidP="00DF251D">
      <w:pPr>
        <w:pStyle w:val="a3"/>
        <w:spacing w:line="360" w:lineRule="auto"/>
        <w:rPr>
          <w:rFonts w:ascii="David" w:hAnsi="David" w:cs="David"/>
          <w:sz w:val="24"/>
          <w:szCs w:val="24"/>
          <w:rtl/>
        </w:rPr>
      </w:pPr>
      <w:r w:rsidRPr="00F67E1B">
        <w:rPr>
          <w:rFonts w:ascii="David" w:hAnsi="David" w:cs="David"/>
          <w:sz w:val="24"/>
          <w:szCs w:val="24"/>
          <w:rtl/>
        </w:rPr>
        <w:t>אנא כוונו את העכבר למרכז המסך (סמן הרמקול) לפני כל תרגיל</w:t>
      </w:r>
      <w:r w:rsidRPr="00F67E1B">
        <w:rPr>
          <w:rFonts w:ascii="David" w:hAnsi="David" w:cs="David" w:hint="cs"/>
          <w:sz w:val="24"/>
          <w:szCs w:val="24"/>
          <w:rtl/>
        </w:rPr>
        <w:t xml:space="preserve"> </w:t>
      </w:r>
    </w:p>
    <w:p w14:paraId="758C4009" w14:textId="77777777" w:rsidR="00DF251D" w:rsidRPr="00F67E1B" w:rsidRDefault="00DF251D" w:rsidP="00DF251D">
      <w:pPr>
        <w:pStyle w:val="a3"/>
        <w:spacing w:line="360" w:lineRule="auto"/>
        <w:rPr>
          <w:rFonts w:ascii="David" w:hAnsi="David" w:cs="David"/>
          <w:sz w:val="24"/>
          <w:szCs w:val="24"/>
        </w:rPr>
      </w:pPr>
      <w:r w:rsidRPr="00F67E1B">
        <w:rPr>
          <w:rFonts w:ascii="David" w:hAnsi="David" w:cs="David" w:hint="cs"/>
          <w:sz w:val="24"/>
          <w:szCs w:val="24"/>
          <w:rtl/>
        </w:rPr>
        <w:t xml:space="preserve">(מסך 6.2 </w:t>
      </w:r>
      <w:r w:rsidRPr="00F67E1B">
        <w:rPr>
          <w:rFonts w:ascii="David" w:hAnsi="David" w:cs="David"/>
          <w:sz w:val="24"/>
          <w:szCs w:val="24"/>
          <w:rtl/>
        </w:rPr>
        <w:t>–</w:t>
      </w:r>
      <w:r w:rsidRPr="00F67E1B">
        <w:rPr>
          <w:rFonts w:ascii="David" w:hAnsi="David" w:cs="David" w:hint="cs"/>
          <w:sz w:val="24"/>
          <w:szCs w:val="24"/>
          <w:rtl/>
        </w:rPr>
        <w:t xml:space="preserve"> מעבר לחלק ב' תרגול)</w:t>
      </w:r>
    </w:p>
    <w:p w14:paraId="21BDE638" w14:textId="43B206EF" w:rsidR="00DF251D" w:rsidRPr="00244643" w:rsidRDefault="00DF251D" w:rsidP="00244643">
      <w:pPr>
        <w:pStyle w:val="a3"/>
        <w:numPr>
          <w:ilvl w:val="0"/>
          <w:numId w:val="12"/>
        </w:numPr>
        <w:spacing w:line="360" w:lineRule="auto"/>
        <w:rPr>
          <w:rFonts w:ascii="David" w:hAnsi="David" w:cs="David"/>
          <w:sz w:val="24"/>
          <w:szCs w:val="24"/>
        </w:rPr>
      </w:pPr>
      <w:r w:rsidRPr="00437167">
        <w:rPr>
          <w:rFonts w:ascii="David" w:hAnsi="David" w:cs="David" w:hint="cs"/>
          <w:sz w:val="24"/>
          <w:szCs w:val="24"/>
          <w:highlight w:val="cyan"/>
          <w:rtl/>
        </w:rPr>
        <w:t>מוסיפים טרנספוזיציות</w:t>
      </w:r>
      <w:r>
        <w:rPr>
          <w:rFonts w:ascii="David" w:hAnsi="David" w:cs="David" w:hint="cs"/>
          <w:sz w:val="24"/>
          <w:szCs w:val="24"/>
          <w:rtl/>
        </w:rPr>
        <w:t xml:space="preserve"> החל מחלק ב' בתרגול </w:t>
      </w:r>
      <w:r>
        <w:rPr>
          <w:rFonts w:ascii="David" w:hAnsi="David" w:cs="David"/>
          <w:sz w:val="24"/>
          <w:szCs w:val="24"/>
          <w:rtl/>
        </w:rPr>
        <w:t>–</w:t>
      </w:r>
      <w:r>
        <w:rPr>
          <w:rFonts w:ascii="David" w:hAnsi="David" w:cs="David" w:hint="cs"/>
          <w:sz w:val="24"/>
          <w:szCs w:val="24"/>
          <w:rtl/>
        </w:rPr>
        <w:t xml:space="preserve"> תוספת הקלטות</w:t>
      </w:r>
    </w:p>
    <w:p w14:paraId="68D1E1A0" w14:textId="77777777" w:rsidR="00CB72E8" w:rsidRPr="00CB72E8" w:rsidRDefault="00DF251D" w:rsidP="00CB72E8">
      <w:pPr>
        <w:pStyle w:val="a3"/>
        <w:numPr>
          <w:ilvl w:val="0"/>
          <w:numId w:val="12"/>
        </w:numPr>
        <w:spacing w:line="360" w:lineRule="auto"/>
        <w:rPr>
          <w:rFonts w:ascii="David" w:hAnsi="David" w:cs="David"/>
          <w:sz w:val="24"/>
          <w:szCs w:val="24"/>
          <w:rtl/>
        </w:rPr>
      </w:pPr>
      <w:r>
        <w:rPr>
          <w:rFonts w:ascii="David" w:hAnsi="David" w:cs="David" w:hint="cs"/>
          <w:sz w:val="24"/>
          <w:szCs w:val="24"/>
          <w:rtl/>
        </w:rPr>
        <w:lastRenderedPageBreak/>
        <w:t xml:space="preserve">מוסיפים להסבר לפני חלק ג' תרגול של החלק החופשי: </w:t>
      </w:r>
      <w:r w:rsidR="00CB72E8" w:rsidRPr="00CB72E8">
        <w:rPr>
          <w:rFonts w:ascii="David" w:hAnsi="David" w:cs="David"/>
          <w:sz w:val="24"/>
          <w:szCs w:val="24"/>
          <w:rtl/>
        </w:rPr>
        <w:t xml:space="preserve">בחלק זה תשמעו אקורדים בודדים, ללא הקטע המוזיקלי, ותצטרכו לזהות אותם במהירות האפשרית, וללחוץ על סוג האקורד. </w:t>
      </w:r>
    </w:p>
    <w:p w14:paraId="56C99994" w14:textId="77777777" w:rsidR="00CB72E8" w:rsidRPr="00CB72E8" w:rsidRDefault="00CB72E8" w:rsidP="00CB72E8">
      <w:pPr>
        <w:pStyle w:val="a3"/>
        <w:spacing w:line="360" w:lineRule="auto"/>
        <w:rPr>
          <w:rFonts w:ascii="David" w:hAnsi="David" w:cs="David"/>
          <w:sz w:val="24"/>
          <w:szCs w:val="24"/>
          <w:rtl/>
        </w:rPr>
      </w:pPr>
      <w:r w:rsidRPr="00CB72E8">
        <w:rPr>
          <w:rFonts w:ascii="David" w:hAnsi="David" w:cs="David"/>
          <w:sz w:val="24"/>
          <w:szCs w:val="24"/>
          <w:rtl/>
        </w:rPr>
        <w:t>בחלק זה באפשרותכם לשמוע את הקטע המוזיקלי שוב, על ידי לחיצה על סמן הרמקול. לאחר זיהוי האקורד, לחצו על סוג האקורד באמצעות העכבר.</w:t>
      </w:r>
    </w:p>
    <w:p w14:paraId="0F15B688" w14:textId="77777777" w:rsidR="00CB72E8" w:rsidRPr="00CB72E8" w:rsidRDefault="00CB72E8" w:rsidP="00CB72E8">
      <w:pPr>
        <w:pStyle w:val="a3"/>
        <w:spacing w:line="360" w:lineRule="auto"/>
        <w:rPr>
          <w:rFonts w:ascii="David" w:hAnsi="David" w:cs="David"/>
          <w:sz w:val="24"/>
          <w:szCs w:val="24"/>
          <w:rtl/>
        </w:rPr>
      </w:pPr>
      <w:r w:rsidRPr="00CB72E8">
        <w:rPr>
          <w:rFonts w:ascii="David" w:hAnsi="David" w:cs="David"/>
          <w:sz w:val="24"/>
          <w:szCs w:val="24"/>
          <w:rtl/>
        </w:rPr>
        <w:t>שימו לב: רצוי ללחוץ על סוג האקורד ברגע הראשון בו זיהיתם אותו, אבל הקטע יושמע עד סופו, גם אם תלחצו על סוג האקורד מוקדם.</w:t>
      </w:r>
    </w:p>
    <w:p w14:paraId="0D35C97D" w14:textId="4F084B3C" w:rsidR="00DF251D" w:rsidRDefault="00CB72E8" w:rsidP="00CB72E8">
      <w:pPr>
        <w:pStyle w:val="a3"/>
        <w:spacing w:line="360" w:lineRule="auto"/>
        <w:rPr>
          <w:rFonts w:ascii="David" w:hAnsi="David" w:cs="David"/>
          <w:sz w:val="24"/>
          <w:szCs w:val="24"/>
        </w:rPr>
      </w:pPr>
      <w:r w:rsidRPr="00CB72E8">
        <w:rPr>
          <w:rFonts w:ascii="David" w:hAnsi="David" w:cs="David"/>
          <w:sz w:val="24"/>
          <w:szCs w:val="24"/>
          <w:rtl/>
        </w:rPr>
        <w:t>אנא כוונו את העכבר למרכז המסך (סמן הרמקול) לפני כל תרגיל.</w:t>
      </w:r>
    </w:p>
    <w:p w14:paraId="637F7D66" w14:textId="77777777" w:rsidR="00DF251D" w:rsidRPr="00437167" w:rsidRDefault="00DF251D" w:rsidP="00DF251D">
      <w:pPr>
        <w:pStyle w:val="a3"/>
        <w:spacing w:line="360" w:lineRule="auto"/>
        <w:rPr>
          <w:rFonts w:ascii="David" w:hAnsi="David" w:cs="David"/>
          <w:sz w:val="24"/>
          <w:szCs w:val="24"/>
        </w:rPr>
      </w:pPr>
      <w:r>
        <w:rPr>
          <w:rFonts w:ascii="David" w:hAnsi="David" w:cs="David" w:hint="cs"/>
          <w:sz w:val="24"/>
          <w:szCs w:val="24"/>
          <w:rtl/>
        </w:rPr>
        <w:t>(מסך 6.4)</w:t>
      </w:r>
    </w:p>
    <w:p w14:paraId="27C0A938" w14:textId="77777777" w:rsidR="00DF251D" w:rsidRDefault="00DF251D" w:rsidP="00DF251D">
      <w:pPr>
        <w:pStyle w:val="a3"/>
        <w:numPr>
          <w:ilvl w:val="0"/>
          <w:numId w:val="12"/>
        </w:numPr>
        <w:spacing w:line="360" w:lineRule="auto"/>
        <w:rPr>
          <w:rFonts w:ascii="David" w:hAnsi="David" w:cs="David"/>
          <w:sz w:val="24"/>
          <w:szCs w:val="24"/>
        </w:rPr>
      </w:pPr>
      <w:r w:rsidRPr="00E51F2C">
        <w:rPr>
          <w:rFonts w:ascii="David" w:hAnsi="David" w:cs="David" w:hint="cs"/>
          <w:sz w:val="24"/>
          <w:szCs w:val="24"/>
          <w:highlight w:val="cyan"/>
          <w:rtl/>
        </w:rPr>
        <w:t>מיקומי האקורדים בשיעור ובתרגול צריכים להיות זהים לאורך הפעלות התוכנה בתרגולים (בכל יום), וכן בחלק המבחן (למצוא דרך למיקומים זהים לאותו משתתף</w:t>
      </w:r>
      <w:r>
        <w:rPr>
          <w:rFonts w:ascii="David" w:hAnsi="David" w:cs="David" w:hint="cs"/>
          <w:sz w:val="24"/>
          <w:szCs w:val="24"/>
          <w:rtl/>
        </w:rPr>
        <w:t>)</w:t>
      </w:r>
    </w:p>
    <w:p w14:paraId="2528A0C9" w14:textId="72F01934" w:rsidR="00DF251D" w:rsidRPr="00661DEF" w:rsidRDefault="00DF251D" w:rsidP="00DF251D">
      <w:pPr>
        <w:pStyle w:val="a3"/>
        <w:numPr>
          <w:ilvl w:val="0"/>
          <w:numId w:val="12"/>
        </w:numPr>
        <w:rPr>
          <w:rFonts w:ascii="David" w:hAnsi="David" w:cs="David"/>
          <w:sz w:val="24"/>
          <w:szCs w:val="24"/>
          <w:rtl/>
        </w:rPr>
      </w:pPr>
      <w:r>
        <w:rPr>
          <w:rFonts w:ascii="David" w:hAnsi="David" w:cs="David" w:hint="cs"/>
          <w:sz w:val="24"/>
          <w:szCs w:val="24"/>
          <w:rtl/>
        </w:rPr>
        <w:t xml:space="preserve">הסבר לחלק א' בתרגול המהיר: </w:t>
      </w:r>
      <w:r w:rsidRPr="00661DEF">
        <w:rPr>
          <w:rFonts w:ascii="David" w:hAnsi="David" w:cs="David"/>
          <w:sz w:val="24"/>
          <w:szCs w:val="24"/>
          <w:rtl/>
        </w:rPr>
        <w:t xml:space="preserve">בחלק זה תשמעו </w:t>
      </w:r>
      <w:r w:rsidR="00BC788F">
        <w:rPr>
          <w:rFonts w:ascii="David" w:hAnsi="David" w:cs="David" w:hint="cs"/>
          <w:sz w:val="24"/>
          <w:szCs w:val="24"/>
          <w:rtl/>
        </w:rPr>
        <w:t>את הסולם העולה והיורד ואחריו צמד אקורדים, ותצטרכו לזהות את האקורד הראשון ביניהם.</w:t>
      </w:r>
    </w:p>
    <w:p w14:paraId="22AD17E3" w14:textId="77777777" w:rsidR="00DF251D" w:rsidRPr="00661DEF" w:rsidRDefault="00DF251D" w:rsidP="00DF251D">
      <w:pPr>
        <w:pStyle w:val="a3"/>
        <w:rPr>
          <w:rFonts w:ascii="David" w:hAnsi="David" w:cs="David"/>
          <w:sz w:val="24"/>
          <w:szCs w:val="24"/>
          <w:rtl/>
        </w:rPr>
      </w:pPr>
      <w:r w:rsidRPr="00661DEF">
        <w:rPr>
          <w:rFonts w:ascii="David" w:hAnsi="David" w:cs="David"/>
          <w:sz w:val="24"/>
          <w:szCs w:val="24"/>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657A2346" w14:textId="77777777" w:rsidR="00DF251D" w:rsidRDefault="00DF251D" w:rsidP="00DF251D">
      <w:pPr>
        <w:pStyle w:val="a3"/>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r>
        <w:rPr>
          <w:rFonts w:ascii="David" w:hAnsi="David" w:cs="David" w:hint="cs"/>
          <w:sz w:val="24"/>
          <w:szCs w:val="24"/>
          <w:rtl/>
        </w:rPr>
        <w:t xml:space="preserve"> </w:t>
      </w:r>
    </w:p>
    <w:p w14:paraId="19A81D08" w14:textId="77777777" w:rsidR="00DF251D" w:rsidRDefault="00DF251D" w:rsidP="00DF251D">
      <w:pPr>
        <w:pStyle w:val="a3"/>
        <w:spacing w:line="360" w:lineRule="auto"/>
        <w:rPr>
          <w:rFonts w:ascii="David" w:hAnsi="David" w:cs="David"/>
          <w:sz w:val="24"/>
          <w:szCs w:val="24"/>
          <w:rtl/>
        </w:rPr>
      </w:pPr>
      <w:r>
        <w:rPr>
          <w:rFonts w:ascii="David" w:hAnsi="David" w:cs="David" w:hint="cs"/>
          <w:sz w:val="24"/>
          <w:szCs w:val="24"/>
          <w:rtl/>
        </w:rPr>
        <w:t>(מסך 7)</w:t>
      </w:r>
    </w:p>
    <w:p w14:paraId="616E8542" w14:textId="7FF77719" w:rsidR="00DF251D" w:rsidRPr="00661DEF" w:rsidRDefault="00DF251D" w:rsidP="00DF251D">
      <w:pPr>
        <w:pStyle w:val="a3"/>
        <w:numPr>
          <w:ilvl w:val="0"/>
          <w:numId w:val="12"/>
        </w:numPr>
        <w:rPr>
          <w:rFonts w:ascii="David" w:hAnsi="David" w:cs="David"/>
          <w:sz w:val="24"/>
          <w:szCs w:val="24"/>
          <w:rtl/>
        </w:rPr>
      </w:pPr>
      <w:r>
        <w:rPr>
          <w:rFonts w:ascii="David" w:hAnsi="David" w:cs="David" w:hint="cs"/>
          <w:sz w:val="24"/>
          <w:szCs w:val="24"/>
          <w:rtl/>
        </w:rPr>
        <w:t xml:space="preserve">הסבר לחלק ב' בתרגול המהיר: </w:t>
      </w:r>
      <w:r w:rsidR="00BC788F">
        <w:rPr>
          <w:rFonts w:ascii="David" w:hAnsi="David" w:cs="David" w:hint="cs"/>
          <w:sz w:val="24"/>
          <w:szCs w:val="24"/>
          <w:rtl/>
        </w:rPr>
        <w:t>בחלק זה תשמעו סולם עולה ויורד ואחריו אקורד בודד, ותצטרכו לזהות את האקורד.</w:t>
      </w:r>
    </w:p>
    <w:p w14:paraId="67FB2E82" w14:textId="77777777" w:rsidR="00DF251D" w:rsidRPr="00661DEF" w:rsidRDefault="00DF251D" w:rsidP="00DF251D">
      <w:pPr>
        <w:pStyle w:val="a3"/>
        <w:rPr>
          <w:rFonts w:ascii="David" w:hAnsi="David" w:cs="David"/>
          <w:sz w:val="24"/>
          <w:szCs w:val="24"/>
          <w:rtl/>
        </w:rPr>
      </w:pPr>
      <w:r w:rsidRPr="00661DEF">
        <w:rPr>
          <w:rFonts w:ascii="David" w:hAnsi="David" w:cs="David"/>
          <w:sz w:val="24"/>
          <w:szCs w:val="24"/>
          <w:rtl/>
        </w:rPr>
        <w:t>לא ניתן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2A3422E5" w14:textId="77777777" w:rsidR="00DF251D" w:rsidRDefault="00DF251D" w:rsidP="00DF251D">
      <w:pPr>
        <w:pStyle w:val="a3"/>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p>
    <w:p w14:paraId="2D2B73B9" w14:textId="77777777" w:rsidR="00DF251D" w:rsidRDefault="00DF251D" w:rsidP="00DF251D">
      <w:pPr>
        <w:pStyle w:val="a3"/>
        <w:spacing w:line="360" w:lineRule="auto"/>
        <w:rPr>
          <w:rFonts w:ascii="David" w:hAnsi="David" w:cs="David"/>
          <w:sz w:val="24"/>
          <w:szCs w:val="24"/>
          <w:rtl/>
        </w:rPr>
      </w:pPr>
      <w:r>
        <w:rPr>
          <w:rFonts w:ascii="David" w:hAnsi="David" w:cs="David" w:hint="cs"/>
          <w:sz w:val="24"/>
          <w:szCs w:val="24"/>
          <w:rtl/>
        </w:rPr>
        <w:t>(מסך 7.3)</w:t>
      </w:r>
    </w:p>
    <w:p w14:paraId="77035373" w14:textId="77777777" w:rsidR="00DF251D" w:rsidRDefault="00DF251D" w:rsidP="00DF251D">
      <w:pPr>
        <w:pStyle w:val="a3"/>
        <w:numPr>
          <w:ilvl w:val="0"/>
          <w:numId w:val="12"/>
        </w:numPr>
        <w:spacing w:line="360" w:lineRule="auto"/>
        <w:rPr>
          <w:rFonts w:ascii="David" w:hAnsi="David" w:cs="David"/>
          <w:sz w:val="24"/>
          <w:szCs w:val="24"/>
        </w:rPr>
      </w:pPr>
      <w:r>
        <w:rPr>
          <w:rFonts w:ascii="David" w:hAnsi="David" w:cs="David" w:hint="cs"/>
          <w:sz w:val="24"/>
          <w:szCs w:val="24"/>
          <w:rtl/>
        </w:rPr>
        <w:t xml:space="preserve">הסבר לחלק ג' בתרגול המהיר: </w:t>
      </w:r>
      <w:r w:rsidRPr="002F0BEE">
        <w:rPr>
          <w:rFonts w:ascii="David" w:hAnsi="David" w:cs="David"/>
          <w:sz w:val="24"/>
          <w:szCs w:val="24"/>
          <w:rtl/>
        </w:rPr>
        <w:t>בחלק זה תשמעו אקורדים בודדים, ללא הקטע המוזיקלי, ותצטרכו לזהות אותם במהירות האפשרית, וללחוץ על סוג האקורד. עליכם לשיר או לזמזם את השיר על האקורד, בכדי לנסות לזהות את סוג האקורד המתאים לשיר.</w:t>
      </w:r>
      <w:r w:rsidRPr="002F0BEE">
        <w:rPr>
          <w:rFonts w:ascii="David" w:hAnsi="David" w:cs="David" w:hint="cs"/>
          <w:sz w:val="24"/>
          <w:szCs w:val="24"/>
          <w:rtl/>
        </w:rPr>
        <w:t xml:space="preserve"> </w:t>
      </w:r>
    </w:p>
    <w:p w14:paraId="55A55B69" w14:textId="3BA39200" w:rsidR="00DF251D" w:rsidRPr="002F0BEE" w:rsidRDefault="00DF251D" w:rsidP="00DF251D">
      <w:pPr>
        <w:pStyle w:val="a3"/>
        <w:spacing w:line="360" w:lineRule="auto"/>
        <w:rPr>
          <w:rFonts w:ascii="David" w:hAnsi="David" w:cs="David"/>
          <w:sz w:val="24"/>
          <w:szCs w:val="24"/>
        </w:rPr>
      </w:pPr>
      <w:r>
        <w:rPr>
          <w:rFonts w:ascii="David" w:hAnsi="David" w:cs="David" w:hint="cs"/>
          <w:sz w:val="24"/>
          <w:szCs w:val="24"/>
          <w:rtl/>
        </w:rPr>
        <w:t>(מסך 7.</w:t>
      </w:r>
      <w:r w:rsidR="000473E6">
        <w:rPr>
          <w:rFonts w:ascii="David" w:hAnsi="David" w:cs="David" w:hint="cs"/>
          <w:sz w:val="24"/>
          <w:szCs w:val="24"/>
          <w:rtl/>
        </w:rPr>
        <w:t>5</w:t>
      </w:r>
      <w:r>
        <w:rPr>
          <w:rFonts w:ascii="David" w:hAnsi="David" w:cs="David" w:hint="cs"/>
          <w:sz w:val="24"/>
          <w:szCs w:val="24"/>
          <w:rtl/>
        </w:rPr>
        <w:t>)</w:t>
      </w:r>
    </w:p>
    <w:p w14:paraId="4CFB8688" w14:textId="187B689A" w:rsidR="00DF251D" w:rsidRDefault="00DF251D" w:rsidP="00DF251D">
      <w:pPr>
        <w:pStyle w:val="a3"/>
        <w:spacing w:line="360" w:lineRule="auto"/>
        <w:rPr>
          <w:rFonts w:ascii="David" w:hAnsi="David" w:cs="David"/>
          <w:sz w:val="24"/>
          <w:szCs w:val="24"/>
          <w:rtl/>
        </w:rPr>
      </w:pPr>
    </w:p>
    <w:p w14:paraId="2C1BBB21" w14:textId="77777777" w:rsidR="00E93B2F" w:rsidRDefault="00E93B2F" w:rsidP="001E4D66">
      <w:pPr>
        <w:pStyle w:val="2"/>
        <w:rPr>
          <w:rtl/>
        </w:rPr>
      </w:pPr>
      <w:r>
        <w:rPr>
          <w:rtl/>
        </w:rPr>
        <w:br w:type="page"/>
      </w:r>
    </w:p>
    <w:p w14:paraId="2BFEE8F2" w14:textId="24FD7FC7" w:rsidR="008A30D3" w:rsidRPr="00C45F2F" w:rsidRDefault="008A30D3" w:rsidP="001E4D66">
      <w:pPr>
        <w:pStyle w:val="2"/>
        <w:rPr>
          <w:rtl/>
        </w:rPr>
      </w:pPr>
      <w:r>
        <w:rPr>
          <w:rFonts w:hint="cs"/>
          <w:rtl/>
        </w:rPr>
        <w:lastRenderedPageBreak/>
        <w:t>זיהוי אוטומטי</w:t>
      </w:r>
    </w:p>
    <w:p w14:paraId="46EACE4F" w14:textId="77777777" w:rsidR="00480BD2" w:rsidRDefault="00480BD2" w:rsidP="00480BD2">
      <w:pPr>
        <w:pStyle w:val="a3"/>
        <w:numPr>
          <w:ilvl w:val="0"/>
          <w:numId w:val="13"/>
        </w:numPr>
        <w:spacing w:line="360" w:lineRule="auto"/>
        <w:rPr>
          <w:rFonts w:ascii="David" w:hAnsi="David" w:cs="David"/>
          <w:sz w:val="24"/>
          <w:szCs w:val="24"/>
        </w:rPr>
      </w:pPr>
      <w:r>
        <w:rPr>
          <w:rFonts w:ascii="David" w:hAnsi="David" w:cs="David" w:hint="cs"/>
          <w:sz w:val="24"/>
          <w:szCs w:val="24"/>
          <w:rtl/>
        </w:rPr>
        <w:t>מוסיפים להסבר ההתחלתי שאם מתעייפים, ניתן לקחת הפסקה קצרה של עד דקה.</w:t>
      </w:r>
    </w:p>
    <w:p w14:paraId="38F98E55" w14:textId="77777777" w:rsidR="00480BD2" w:rsidRDefault="00480BD2" w:rsidP="00480BD2">
      <w:pPr>
        <w:pStyle w:val="a3"/>
        <w:spacing w:line="360" w:lineRule="auto"/>
        <w:rPr>
          <w:rFonts w:ascii="David" w:hAnsi="David" w:cs="David"/>
          <w:sz w:val="24"/>
          <w:szCs w:val="24"/>
        </w:rPr>
      </w:pPr>
      <w:r>
        <w:rPr>
          <w:rFonts w:ascii="David" w:hAnsi="David" w:cs="David" w:hint="cs"/>
          <w:sz w:val="24"/>
          <w:szCs w:val="24"/>
          <w:rtl/>
        </w:rPr>
        <w:t xml:space="preserve">מוסיפים להנחיה של החיבור האינטרנטי </w:t>
      </w:r>
      <w:r>
        <w:rPr>
          <w:rFonts w:ascii="David" w:hAnsi="David" w:cs="David"/>
          <w:sz w:val="24"/>
          <w:szCs w:val="24"/>
          <w:rtl/>
        </w:rPr>
        <w:t>–</w:t>
      </w:r>
      <w:r>
        <w:rPr>
          <w:rFonts w:ascii="David" w:hAnsi="David" w:cs="David" w:hint="cs"/>
          <w:sz w:val="24"/>
          <w:szCs w:val="24"/>
          <w:rtl/>
        </w:rPr>
        <w:t xml:space="preserve"> שבלי </w:t>
      </w:r>
      <w:r>
        <w:rPr>
          <w:rFonts w:ascii="David" w:hAnsi="David" w:cs="David" w:hint="cs"/>
          <w:sz w:val="24"/>
          <w:szCs w:val="24"/>
        </w:rPr>
        <w:t>WIFI</w:t>
      </w:r>
      <w:r>
        <w:rPr>
          <w:rFonts w:ascii="David" w:hAnsi="David" w:cs="David" w:hint="cs"/>
          <w:sz w:val="24"/>
          <w:szCs w:val="24"/>
          <w:rtl/>
        </w:rPr>
        <w:t xml:space="preserve"> או חיבור תקין ומהירות סבירה, לא ניתן יהיה להשלים את הניסוי </w:t>
      </w:r>
    </w:p>
    <w:p w14:paraId="58D6205B" w14:textId="77777777" w:rsidR="00480BD2" w:rsidRDefault="00480BD2" w:rsidP="00480BD2">
      <w:pPr>
        <w:pStyle w:val="a3"/>
        <w:spacing w:line="360" w:lineRule="auto"/>
        <w:rPr>
          <w:rFonts w:ascii="David" w:hAnsi="David" w:cs="David"/>
          <w:sz w:val="24"/>
          <w:szCs w:val="24"/>
        </w:rPr>
      </w:pPr>
      <w:r>
        <w:rPr>
          <w:rFonts w:ascii="David" w:hAnsi="David" w:cs="David" w:hint="cs"/>
          <w:sz w:val="24"/>
          <w:szCs w:val="24"/>
          <w:rtl/>
        </w:rPr>
        <w:t xml:space="preserve">(מסך 1 </w:t>
      </w:r>
      <w:r>
        <w:rPr>
          <w:rFonts w:ascii="David" w:hAnsi="David" w:cs="David"/>
          <w:sz w:val="24"/>
          <w:szCs w:val="24"/>
          <w:rtl/>
        </w:rPr>
        <w:t>–</w:t>
      </w:r>
      <w:r>
        <w:rPr>
          <w:rFonts w:ascii="David" w:hAnsi="David" w:cs="David" w:hint="cs"/>
          <w:sz w:val="24"/>
          <w:szCs w:val="24"/>
          <w:rtl/>
        </w:rPr>
        <w:t xml:space="preserve"> מבוא).</w:t>
      </w:r>
    </w:p>
    <w:p w14:paraId="29A415DB" w14:textId="17393908" w:rsidR="00480BD2" w:rsidRDefault="00480BD2" w:rsidP="00480BD2">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מוסיפים להסבר ההתחלתי </w:t>
      </w:r>
      <w:r>
        <w:rPr>
          <w:rFonts w:ascii="David" w:hAnsi="David" w:cs="David"/>
          <w:sz w:val="24"/>
          <w:szCs w:val="24"/>
          <w:rtl/>
        </w:rPr>
        <w:t>–</w:t>
      </w:r>
      <w:r>
        <w:rPr>
          <w:rFonts w:ascii="David" w:hAnsi="David" w:cs="David" w:hint="cs"/>
          <w:sz w:val="24"/>
          <w:szCs w:val="24"/>
          <w:rtl/>
        </w:rPr>
        <w:t xml:space="preserve"> אקורד הוא מספר צלילים המנוגנים או מושמעים יחד. מורידים "אקורדים מרובעים" </w:t>
      </w:r>
      <w:r w:rsidR="008173BA">
        <w:rPr>
          <w:rFonts w:ascii="David" w:hAnsi="David" w:cs="David" w:hint="cs"/>
          <w:sz w:val="24"/>
          <w:szCs w:val="24"/>
          <w:rtl/>
        </w:rPr>
        <w:t>.</w:t>
      </w:r>
    </w:p>
    <w:p w14:paraId="094DB0E4" w14:textId="1D467FAD" w:rsidR="008173BA" w:rsidRPr="008173BA" w:rsidRDefault="008173BA" w:rsidP="008173BA">
      <w:pPr>
        <w:pStyle w:val="a3"/>
        <w:spacing w:line="360" w:lineRule="auto"/>
        <w:rPr>
          <w:rFonts w:ascii="David" w:hAnsi="David" w:cs="David"/>
          <w:sz w:val="24"/>
          <w:szCs w:val="24"/>
        </w:rPr>
      </w:pPr>
      <w:r w:rsidRPr="008173BA">
        <w:rPr>
          <w:rFonts w:ascii="David" w:hAnsi="David" w:cs="David" w:hint="cs"/>
          <w:sz w:val="24"/>
          <w:szCs w:val="24"/>
          <w:rtl/>
        </w:rPr>
        <w:t xml:space="preserve">להשמיט את המנוח "זיהוי אוטומטי" מההסברים באסטרטגיה, לנסח כ-"היכרות עם אופי האקורד </w:t>
      </w:r>
      <w:r w:rsidRPr="008173BA">
        <w:rPr>
          <w:rFonts w:ascii="David" w:hAnsi="David" w:cs="David"/>
          <w:sz w:val="24"/>
          <w:szCs w:val="24"/>
          <w:rtl/>
        </w:rPr>
        <w:t>–</w:t>
      </w:r>
      <w:r w:rsidRPr="008173BA">
        <w:rPr>
          <w:rFonts w:ascii="David" w:hAnsi="David" w:cs="David" w:hint="cs"/>
          <w:sz w:val="24"/>
          <w:szCs w:val="24"/>
          <w:rtl/>
        </w:rPr>
        <w:t xml:space="preserve"> שינון של סאונד".</w:t>
      </w:r>
    </w:p>
    <w:p w14:paraId="25F23B79" w14:textId="4460987D" w:rsidR="008173BA" w:rsidRDefault="008173BA" w:rsidP="008173BA">
      <w:pPr>
        <w:pStyle w:val="a3"/>
        <w:spacing w:line="360" w:lineRule="auto"/>
        <w:rPr>
          <w:rFonts w:ascii="David" w:hAnsi="David" w:cs="David"/>
          <w:sz w:val="24"/>
          <w:szCs w:val="24"/>
          <w:rtl/>
        </w:rPr>
      </w:pPr>
      <w:r>
        <w:rPr>
          <w:rFonts w:ascii="David" w:hAnsi="David" w:cs="David" w:hint="cs"/>
          <w:sz w:val="24"/>
          <w:szCs w:val="24"/>
          <w:rtl/>
        </w:rPr>
        <w:t>להוסיף הנחייה להלן: "אם תרצו (לא חובה) באפשרותכם למצוא אסוציאציות לזיהוי האקורדים השונים. אסוציאציה יכולה להיות כל דבר שהאקורד מזכיר לכם או מעורר בכם: צבע או גוון, בהיר או כהה, כלי נגינה, תקופה, רגש (שמח,</w:t>
      </w:r>
      <w:ins w:id="1" w:author="yaeljm" w:date="2020-07-09T09:58:00Z">
        <w:r>
          <w:rPr>
            <w:rFonts w:ascii="David" w:hAnsi="David" w:cs="David" w:hint="cs"/>
            <w:sz w:val="24"/>
            <w:szCs w:val="24"/>
            <w:rtl/>
          </w:rPr>
          <w:t xml:space="preserve"> </w:t>
        </w:r>
      </w:ins>
      <w:r>
        <w:rPr>
          <w:rFonts w:ascii="David" w:hAnsi="David" w:cs="David" w:hint="cs"/>
          <w:sz w:val="24"/>
          <w:szCs w:val="24"/>
          <w:rtl/>
        </w:rPr>
        <w:t>עצוב, וכו׳). השתמשו באסוציאציות רק אם הן ברורות לכם/ן</w:t>
      </w:r>
      <w:r>
        <w:rPr>
          <w:rFonts w:ascii="David" w:hAnsi="David" w:cs="David" w:hint="cs"/>
          <w:sz w:val="24"/>
          <w:szCs w:val="24"/>
          <w:rtl/>
        </w:rPr>
        <w:t>".</w:t>
      </w:r>
    </w:p>
    <w:p w14:paraId="7B33D814" w14:textId="42E695F1" w:rsidR="008173BA" w:rsidRPr="008173BA" w:rsidRDefault="008173BA" w:rsidP="008173BA">
      <w:pPr>
        <w:pStyle w:val="a3"/>
        <w:spacing w:line="360" w:lineRule="auto"/>
        <w:rPr>
          <w:rFonts w:ascii="David" w:hAnsi="David" w:cs="David"/>
          <w:sz w:val="24"/>
          <w:szCs w:val="24"/>
        </w:rPr>
      </w:pPr>
      <w:r>
        <w:rPr>
          <w:rFonts w:ascii="David" w:hAnsi="David" w:cs="David" w:hint="cs"/>
          <w:sz w:val="24"/>
          <w:szCs w:val="24"/>
          <w:rtl/>
        </w:rPr>
        <w:t xml:space="preserve">(מסך 2 </w:t>
      </w:r>
      <w:r>
        <w:rPr>
          <w:rFonts w:ascii="David" w:hAnsi="David" w:cs="David"/>
          <w:sz w:val="24"/>
          <w:szCs w:val="24"/>
          <w:rtl/>
        </w:rPr>
        <w:t>–</w:t>
      </w:r>
      <w:r>
        <w:rPr>
          <w:rFonts w:ascii="David" w:hAnsi="David" w:cs="David" w:hint="cs"/>
          <w:sz w:val="24"/>
          <w:szCs w:val="24"/>
          <w:rtl/>
        </w:rPr>
        <w:t xml:space="preserve"> הסבר).</w:t>
      </w:r>
    </w:p>
    <w:p w14:paraId="40C429BD" w14:textId="77777777" w:rsidR="00480BD2" w:rsidRPr="009B50F5" w:rsidRDefault="00480BD2" w:rsidP="00480BD2">
      <w:pPr>
        <w:pStyle w:val="a3"/>
        <w:numPr>
          <w:ilvl w:val="0"/>
          <w:numId w:val="13"/>
        </w:numPr>
        <w:spacing w:line="360" w:lineRule="auto"/>
        <w:ind w:left="714" w:hanging="357"/>
        <w:rPr>
          <w:rFonts w:ascii="David" w:hAnsi="David" w:cs="David"/>
          <w:sz w:val="24"/>
          <w:szCs w:val="24"/>
          <w:rtl/>
        </w:rPr>
      </w:pPr>
      <w:r>
        <w:rPr>
          <w:rFonts w:ascii="David" w:hAnsi="David" w:cs="David" w:hint="cs"/>
          <w:sz w:val="24"/>
          <w:szCs w:val="24"/>
          <w:rtl/>
        </w:rPr>
        <w:t xml:space="preserve">מתקנים הסבר לפני חלק א' שיעור: </w:t>
      </w:r>
      <w:r w:rsidRPr="009B50F5">
        <w:rPr>
          <w:rFonts w:ascii="David" w:hAnsi="David" w:cs="David"/>
          <w:sz w:val="24"/>
          <w:szCs w:val="24"/>
          <w:rtl/>
        </w:rPr>
        <w:t>מיד תשמעו צמדי אקורדים. לפני כל צמד אקורדים תשמעו סולם עולה ויורד (צלילים שמנוגנים בזה אחר זה, בניגוד לאקורדים עצמם, שבהם הצלילים מנוגנים יחד). לאחר מכן, בכל צמד אקורדים שתשמעו, האקורד הראשון יהיה האקורד המשמעותי, אליו עליכם להתייחס.</w:t>
      </w:r>
    </w:p>
    <w:p w14:paraId="40820908" w14:textId="77777777" w:rsidR="00480BD2" w:rsidRDefault="00480BD2" w:rsidP="00480BD2">
      <w:pPr>
        <w:pStyle w:val="a3"/>
        <w:spacing w:line="360" w:lineRule="auto"/>
        <w:ind w:left="714"/>
        <w:rPr>
          <w:rFonts w:ascii="David" w:hAnsi="David" w:cs="David"/>
          <w:sz w:val="24"/>
          <w:szCs w:val="24"/>
          <w:rtl/>
        </w:rPr>
      </w:pPr>
      <w:r w:rsidRPr="009B50F5">
        <w:rPr>
          <w:rFonts w:ascii="David" w:hAnsi="David" w:cs="David"/>
          <w:sz w:val="24"/>
          <w:szCs w:val="24"/>
          <w:rtl/>
        </w:rPr>
        <w:t>שימו לב כי הקטעים חוזרים על עצמם מספר רב של פעמים, בכדי לאפשר לכם למידה מעמיקה. נסו להאזין היטב בכל אחת מן ההשמעות.</w:t>
      </w:r>
      <w:r w:rsidRPr="009B50F5">
        <w:rPr>
          <w:rFonts w:ascii="David" w:hAnsi="David" w:cs="David" w:hint="cs"/>
          <w:sz w:val="24"/>
          <w:szCs w:val="24"/>
          <w:rtl/>
        </w:rPr>
        <w:t xml:space="preserve"> </w:t>
      </w:r>
    </w:p>
    <w:p w14:paraId="57A15BC9" w14:textId="77777777" w:rsidR="00480BD2" w:rsidRDefault="00480BD2" w:rsidP="00480BD2">
      <w:pPr>
        <w:pStyle w:val="a3"/>
        <w:spacing w:line="360" w:lineRule="auto"/>
        <w:ind w:left="714"/>
        <w:rPr>
          <w:rFonts w:ascii="David" w:hAnsi="David" w:cs="David"/>
          <w:sz w:val="24"/>
          <w:szCs w:val="24"/>
        </w:rPr>
      </w:pPr>
      <w:r>
        <w:rPr>
          <w:rFonts w:ascii="David" w:hAnsi="David" w:cs="David" w:hint="cs"/>
          <w:sz w:val="24"/>
          <w:szCs w:val="24"/>
          <w:rtl/>
        </w:rPr>
        <w:t xml:space="preserve">(מסך 2.3 </w:t>
      </w:r>
      <w:r>
        <w:rPr>
          <w:rFonts w:ascii="David" w:hAnsi="David" w:cs="David"/>
          <w:sz w:val="24"/>
          <w:szCs w:val="24"/>
          <w:rtl/>
        </w:rPr>
        <w:t>–</w:t>
      </w:r>
      <w:r>
        <w:rPr>
          <w:rFonts w:ascii="David" w:hAnsi="David" w:cs="David" w:hint="cs"/>
          <w:sz w:val="24"/>
          <w:szCs w:val="24"/>
          <w:rtl/>
        </w:rPr>
        <w:t xml:space="preserve"> הסבר לחלק א' בשיעור).</w:t>
      </w:r>
    </w:p>
    <w:p w14:paraId="644B0CBA" w14:textId="77777777" w:rsidR="00480BD2" w:rsidRPr="008670D3" w:rsidRDefault="00480BD2" w:rsidP="00480BD2">
      <w:pPr>
        <w:pStyle w:val="a3"/>
        <w:numPr>
          <w:ilvl w:val="0"/>
          <w:numId w:val="13"/>
        </w:numPr>
        <w:spacing w:line="360" w:lineRule="auto"/>
        <w:rPr>
          <w:rFonts w:ascii="David" w:hAnsi="David" w:cs="David"/>
          <w:sz w:val="24"/>
          <w:szCs w:val="24"/>
        </w:rPr>
      </w:pPr>
      <w:r w:rsidRPr="001C041C">
        <w:rPr>
          <w:rFonts w:ascii="David" w:hAnsi="David" w:cs="David" w:hint="cs"/>
          <w:sz w:val="24"/>
          <w:szCs w:val="24"/>
          <w:highlight w:val="cyan"/>
          <w:rtl/>
        </w:rPr>
        <w:t>מזיזים את לחצן "המשך" שמופיע אחרי כל אקורד בשיעור/תרגול למרכז המסך</w:t>
      </w:r>
      <w:r>
        <w:rPr>
          <w:rFonts w:ascii="David" w:hAnsi="David" w:cs="David" w:hint="cs"/>
          <w:sz w:val="24"/>
          <w:szCs w:val="24"/>
          <w:rtl/>
        </w:rPr>
        <w:t>, כך שהעכבר יהיה מכוון למרכז המסך לפני כל אקורד (מיקום זהה לסימן הפלוס או הרמקול).</w:t>
      </w:r>
    </w:p>
    <w:p w14:paraId="2E342C30" w14:textId="77777777" w:rsidR="00480BD2" w:rsidRPr="000F789D" w:rsidRDefault="00480BD2" w:rsidP="00480BD2">
      <w:pPr>
        <w:pStyle w:val="a3"/>
        <w:numPr>
          <w:ilvl w:val="0"/>
          <w:numId w:val="13"/>
        </w:numPr>
        <w:spacing w:line="360" w:lineRule="auto"/>
        <w:rPr>
          <w:rFonts w:ascii="David" w:hAnsi="David" w:cs="David"/>
          <w:sz w:val="24"/>
          <w:szCs w:val="24"/>
          <w:highlight w:val="cyan"/>
        </w:rPr>
      </w:pPr>
      <w:r w:rsidRPr="000F789D">
        <w:rPr>
          <w:rFonts w:ascii="David" w:hAnsi="David" w:cs="David" w:hint="cs"/>
          <w:sz w:val="24"/>
          <w:szCs w:val="24"/>
          <w:highlight w:val="cyan"/>
          <w:rtl/>
        </w:rPr>
        <w:t>מחליפים מסך בחלקי השיעור למסך של חלק א' בתרגול, כאשר האקורד המושמע מסומן במלבן מהבהב סביבו.</w:t>
      </w:r>
    </w:p>
    <w:p w14:paraId="22900781" w14:textId="77777777" w:rsidR="00480BD2" w:rsidRDefault="00480BD2" w:rsidP="00480BD2">
      <w:pPr>
        <w:pStyle w:val="a3"/>
        <w:spacing w:line="360" w:lineRule="auto"/>
        <w:rPr>
          <w:rFonts w:ascii="David" w:hAnsi="David" w:cs="David"/>
          <w:sz w:val="24"/>
          <w:szCs w:val="24"/>
          <w:rtl/>
        </w:rPr>
      </w:pPr>
      <w:r>
        <w:rPr>
          <w:rFonts w:ascii="David" w:hAnsi="David" w:cs="David"/>
          <w:noProof/>
          <w:sz w:val="24"/>
          <w:szCs w:val="24"/>
        </w:rPr>
        <w:drawing>
          <wp:inline distT="0" distB="0" distL="0" distR="0" wp14:anchorId="620C5DE2" wp14:editId="7C975020">
            <wp:extent cx="1359137" cy="1019353"/>
            <wp:effectExtent l="76200" t="76200" r="127000" b="14287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9137" cy="10193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Pr>
        <w:drawing>
          <wp:inline distT="0" distB="0" distL="0" distR="0" wp14:anchorId="6E0F9CEA" wp14:editId="4F80504B">
            <wp:extent cx="1331133" cy="998350"/>
            <wp:effectExtent l="76200" t="76200" r="135890" b="12573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תרגול עם שם השיר 1 מעודכן.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1133" cy="998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David" w:hAnsi="David" w:cs="David"/>
          <w:noProof/>
          <w:sz w:val="24"/>
          <w:szCs w:val="24"/>
          <w:rtl/>
          <w:lang w:val="he-IL"/>
        </w:rPr>
        <w:drawing>
          <wp:inline distT="0" distB="0" distL="0" distR="0" wp14:anchorId="6DE6E755" wp14:editId="4E458CBB">
            <wp:extent cx="1310536" cy="982980"/>
            <wp:effectExtent l="76200" t="76200" r="137795" b="1409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רגול עם קול.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8650" cy="10265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7CA015" w14:textId="77777777" w:rsidR="00480BD2" w:rsidRPr="0076537C" w:rsidRDefault="00480BD2" w:rsidP="00480BD2">
      <w:pPr>
        <w:ind w:left="720"/>
        <w:rPr>
          <w:rFonts w:ascii="David" w:hAnsi="David"/>
        </w:rPr>
      </w:pPr>
      <w:r w:rsidRPr="00813301">
        <w:rPr>
          <w:rFonts w:ascii="David" w:hAnsi="David" w:hint="cs"/>
          <w:rtl/>
        </w:rPr>
        <w:t>מסך שיעור ישן</w:t>
      </w:r>
      <w:r w:rsidRPr="00813301">
        <w:rPr>
          <w:rFonts w:ascii="David" w:hAnsi="David"/>
          <w:rtl/>
        </w:rPr>
        <w:tab/>
      </w:r>
      <w:r w:rsidRPr="00813301">
        <w:rPr>
          <w:rFonts w:ascii="David" w:hAnsi="David"/>
          <w:rtl/>
        </w:rPr>
        <w:tab/>
      </w:r>
      <w:r>
        <w:rPr>
          <w:rFonts w:ascii="David" w:hAnsi="David" w:hint="cs"/>
          <w:rtl/>
        </w:rPr>
        <w:t xml:space="preserve">      </w:t>
      </w:r>
      <w:r w:rsidRPr="00813301">
        <w:rPr>
          <w:rFonts w:ascii="David" w:hAnsi="David" w:hint="cs"/>
          <w:rtl/>
        </w:rPr>
        <w:t>מסך שיעור חדש</w:t>
      </w:r>
      <w:r>
        <w:rPr>
          <w:rFonts w:ascii="David" w:hAnsi="David" w:hint="cs"/>
          <w:rtl/>
        </w:rPr>
        <w:t xml:space="preserve"> (א' תרגול)</w:t>
      </w:r>
      <w:r>
        <w:rPr>
          <w:rFonts w:ascii="David" w:hAnsi="David"/>
          <w:rtl/>
        </w:rPr>
        <w:tab/>
      </w:r>
      <w:r>
        <w:rPr>
          <w:rFonts w:ascii="David" w:hAnsi="David" w:hint="cs"/>
          <w:rtl/>
        </w:rPr>
        <w:t>מסך תרגול חלק ב'+ג'</w:t>
      </w:r>
    </w:p>
    <w:p w14:paraId="6A15EC4A" w14:textId="77777777" w:rsidR="00480BD2" w:rsidRPr="001C041C" w:rsidRDefault="00480BD2" w:rsidP="00480BD2">
      <w:pPr>
        <w:pStyle w:val="a3"/>
        <w:numPr>
          <w:ilvl w:val="0"/>
          <w:numId w:val="13"/>
        </w:numPr>
        <w:spacing w:line="360" w:lineRule="auto"/>
        <w:ind w:left="714" w:hanging="357"/>
        <w:rPr>
          <w:rFonts w:ascii="David" w:hAnsi="David" w:cs="David"/>
          <w:sz w:val="24"/>
          <w:szCs w:val="24"/>
          <w:rtl/>
        </w:rPr>
      </w:pPr>
      <w:r>
        <w:rPr>
          <w:rFonts w:ascii="David" w:hAnsi="David" w:cs="David" w:hint="cs"/>
          <w:sz w:val="24"/>
          <w:szCs w:val="24"/>
          <w:rtl/>
        </w:rPr>
        <w:t xml:space="preserve">משנים הסבר לפני חלק ב' שיעור: </w:t>
      </w:r>
      <w:r w:rsidRPr="001C041C">
        <w:rPr>
          <w:rFonts w:ascii="David" w:hAnsi="David" w:cs="David"/>
          <w:sz w:val="24"/>
          <w:szCs w:val="24"/>
          <w:rtl/>
        </w:rPr>
        <w:t>מיד תשמעו קטעים זהים לקטעים ששמעתם בחלק הקודם.</w:t>
      </w:r>
    </w:p>
    <w:p w14:paraId="131A56C6" w14:textId="77777777" w:rsidR="00480BD2" w:rsidRDefault="00480BD2" w:rsidP="00480BD2">
      <w:pPr>
        <w:pStyle w:val="a3"/>
        <w:spacing w:line="360" w:lineRule="auto"/>
        <w:ind w:left="714"/>
        <w:rPr>
          <w:rFonts w:ascii="David" w:hAnsi="David" w:cs="David"/>
          <w:sz w:val="24"/>
          <w:szCs w:val="24"/>
          <w:rtl/>
        </w:rPr>
      </w:pPr>
      <w:r w:rsidRPr="001C041C">
        <w:rPr>
          <w:rFonts w:ascii="David" w:hAnsi="David" w:cs="David"/>
          <w:sz w:val="24"/>
          <w:szCs w:val="24"/>
          <w:rtl/>
        </w:rPr>
        <w:t>שימו לב כי הקטעים חוזרים על עצמם מספר רב של פעמים, בכדי לאפשר לכם למידה מעמיקה. נסו להאזין היטב בכל אחת מן ההשמעות.</w:t>
      </w:r>
    </w:p>
    <w:p w14:paraId="747F9E74" w14:textId="77777777" w:rsidR="00480BD2" w:rsidRDefault="00480BD2" w:rsidP="00480BD2">
      <w:pPr>
        <w:pStyle w:val="a3"/>
        <w:spacing w:line="360" w:lineRule="auto"/>
        <w:ind w:left="714"/>
        <w:rPr>
          <w:rFonts w:ascii="David" w:hAnsi="David" w:cs="David"/>
          <w:sz w:val="24"/>
          <w:szCs w:val="24"/>
        </w:rPr>
      </w:pPr>
      <w:r>
        <w:rPr>
          <w:rFonts w:ascii="David" w:hAnsi="David" w:cs="David" w:hint="cs"/>
          <w:sz w:val="24"/>
          <w:szCs w:val="24"/>
          <w:rtl/>
        </w:rPr>
        <w:t xml:space="preserve">(מסך 3.1 </w:t>
      </w:r>
      <w:r>
        <w:rPr>
          <w:rFonts w:ascii="David" w:hAnsi="David" w:cs="David"/>
          <w:sz w:val="24"/>
          <w:szCs w:val="24"/>
          <w:rtl/>
        </w:rPr>
        <w:t>–</w:t>
      </w:r>
      <w:r>
        <w:rPr>
          <w:rFonts w:ascii="David" w:hAnsi="David" w:cs="David" w:hint="cs"/>
          <w:sz w:val="24"/>
          <w:szCs w:val="24"/>
          <w:rtl/>
        </w:rPr>
        <w:t xml:space="preserve"> הסבר לקראת חלק ב' בשיעור)</w:t>
      </w:r>
    </w:p>
    <w:p w14:paraId="5EEEAEA4" w14:textId="29AF8E39" w:rsidR="00480BD2" w:rsidRDefault="00480BD2" w:rsidP="00480BD2">
      <w:pPr>
        <w:pStyle w:val="a3"/>
        <w:numPr>
          <w:ilvl w:val="0"/>
          <w:numId w:val="13"/>
        </w:numPr>
        <w:spacing w:line="360" w:lineRule="auto"/>
        <w:ind w:left="714" w:hanging="357"/>
        <w:rPr>
          <w:rFonts w:ascii="David" w:hAnsi="David" w:cs="David"/>
          <w:sz w:val="24"/>
          <w:szCs w:val="24"/>
        </w:rPr>
      </w:pPr>
      <w:r w:rsidRPr="001C041C">
        <w:rPr>
          <w:rFonts w:ascii="David" w:hAnsi="David" w:cs="David" w:hint="cs"/>
          <w:sz w:val="24"/>
          <w:szCs w:val="24"/>
          <w:highlight w:val="cyan"/>
          <w:rtl/>
        </w:rPr>
        <w:t>חלק ב' בשיעור זהה לגמרי לחלק א'</w:t>
      </w:r>
      <w:r>
        <w:rPr>
          <w:rFonts w:ascii="David" w:hAnsi="David" w:cs="David" w:hint="cs"/>
          <w:sz w:val="24"/>
          <w:szCs w:val="24"/>
          <w:rtl/>
        </w:rPr>
        <w:t xml:space="preserve"> (סאונד גיטרה יורד)</w:t>
      </w:r>
    </w:p>
    <w:p w14:paraId="4EEFFC32" w14:textId="6EB3FEBC" w:rsidR="009B1BFD" w:rsidRDefault="009B1BFD" w:rsidP="00480BD2">
      <w:pPr>
        <w:pStyle w:val="a3"/>
        <w:numPr>
          <w:ilvl w:val="0"/>
          <w:numId w:val="13"/>
        </w:numPr>
        <w:spacing w:line="360" w:lineRule="auto"/>
        <w:ind w:left="714" w:hanging="357"/>
        <w:rPr>
          <w:rFonts w:ascii="David" w:hAnsi="David" w:cs="David"/>
          <w:sz w:val="24"/>
          <w:szCs w:val="24"/>
        </w:rPr>
      </w:pPr>
      <w:r>
        <w:rPr>
          <w:rFonts w:ascii="David" w:hAnsi="David" w:cs="David" w:hint="cs"/>
          <w:sz w:val="24"/>
          <w:szCs w:val="24"/>
          <w:rtl/>
        </w:rPr>
        <w:lastRenderedPageBreak/>
        <w:t xml:space="preserve">משנים הסבר לפני חלק ג' שיעור </w:t>
      </w:r>
      <w:r>
        <w:rPr>
          <w:rFonts w:ascii="David" w:hAnsi="David" w:cs="David"/>
          <w:sz w:val="24"/>
          <w:szCs w:val="24"/>
          <w:rtl/>
        </w:rPr>
        <w:t>–</w:t>
      </w:r>
      <w:r>
        <w:rPr>
          <w:rFonts w:ascii="David" w:hAnsi="David" w:cs="David" w:hint="cs"/>
          <w:sz w:val="24"/>
          <w:szCs w:val="24"/>
          <w:rtl/>
        </w:rPr>
        <w:t xml:space="preserve"> משכפלים את ההסבר לפני חלק ב'.</w:t>
      </w:r>
    </w:p>
    <w:p w14:paraId="05AEB601" w14:textId="57B5C7AA" w:rsidR="00480BD2" w:rsidRPr="009B1BFD" w:rsidRDefault="009B1BFD" w:rsidP="009B1BFD">
      <w:pPr>
        <w:pStyle w:val="a3"/>
        <w:numPr>
          <w:ilvl w:val="0"/>
          <w:numId w:val="13"/>
        </w:numPr>
        <w:spacing w:line="360" w:lineRule="auto"/>
        <w:ind w:left="714" w:hanging="357"/>
        <w:rPr>
          <w:rFonts w:ascii="David" w:hAnsi="David" w:cs="David"/>
          <w:sz w:val="24"/>
          <w:szCs w:val="24"/>
        </w:rPr>
      </w:pPr>
      <w:r w:rsidRPr="001C041C">
        <w:rPr>
          <w:rFonts w:ascii="David" w:hAnsi="David" w:cs="David" w:hint="cs"/>
          <w:sz w:val="24"/>
          <w:szCs w:val="24"/>
          <w:highlight w:val="cyan"/>
          <w:rtl/>
        </w:rPr>
        <w:t xml:space="preserve">חלק </w:t>
      </w:r>
      <w:r>
        <w:rPr>
          <w:rFonts w:ascii="David" w:hAnsi="David" w:cs="David" w:hint="cs"/>
          <w:sz w:val="24"/>
          <w:szCs w:val="24"/>
          <w:highlight w:val="cyan"/>
          <w:rtl/>
        </w:rPr>
        <w:t>ג</w:t>
      </w:r>
      <w:r w:rsidRPr="001C041C">
        <w:rPr>
          <w:rFonts w:ascii="David" w:hAnsi="David" w:cs="David" w:hint="cs"/>
          <w:sz w:val="24"/>
          <w:szCs w:val="24"/>
          <w:highlight w:val="cyan"/>
          <w:rtl/>
        </w:rPr>
        <w:t>' בשיעור זהה לגמרי לחלק</w:t>
      </w:r>
      <w:r w:rsidR="00717A38">
        <w:rPr>
          <w:rFonts w:ascii="David" w:hAnsi="David" w:cs="David" w:hint="cs"/>
          <w:sz w:val="24"/>
          <w:szCs w:val="24"/>
          <w:highlight w:val="cyan"/>
          <w:rtl/>
        </w:rPr>
        <w:t>ים</w:t>
      </w:r>
      <w:r w:rsidRPr="001C041C">
        <w:rPr>
          <w:rFonts w:ascii="David" w:hAnsi="David" w:cs="David" w:hint="cs"/>
          <w:sz w:val="24"/>
          <w:szCs w:val="24"/>
          <w:highlight w:val="cyan"/>
          <w:rtl/>
        </w:rPr>
        <w:t xml:space="preserve"> </w:t>
      </w:r>
      <w:r w:rsidRPr="00717A38">
        <w:rPr>
          <w:rFonts w:ascii="David" w:hAnsi="David" w:cs="David" w:hint="cs"/>
          <w:sz w:val="24"/>
          <w:szCs w:val="24"/>
          <w:highlight w:val="cyan"/>
          <w:rtl/>
        </w:rPr>
        <w:t>א'</w:t>
      </w:r>
      <w:r w:rsidR="00717A38" w:rsidRPr="00717A38">
        <w:rPr>
          <w:rFonts w:ascii="David" w:hAnsi="David" w:cs="David" w:hint="cs"/>
          <w:sz w:val="24"/>
          <w:szCs w:val="24"/>
          <w:highlight w:val="cyan"/>
          <w:rtl/>
        </w:rPr>
        <w:t xml:space="preserve"> ו-ב'</w:t>
      </w:r>
      <w:r>
        <w:rPr>
          <w:rFonts w:ascii="David" w:hAnsi="David" w:cs="David" w:hint="cs"/>
          <w:sz w:val="24"/>
          <w:szCs w:val="24"/>
          <w:rtl/>
        </w:rPr>
        <w:t xml:space="preserve"> (סאונד גיטרה יורד)</w:t>
      </w:r>
    </w:p>
    <w:p w14:paraId="76E00AF8" w14:textId="77777777" w:rsidR="001336A9" w:rsidRDefault="00480BD2" w:rsidP="00480BD2">
      <w:pPr>
        <w:pStyle w:val="a3"/>
        <w:numPr>
          <w:ilvl w:val="0"/>
          <w:numId w:val="13"/>
        </w:numPr>
        <w:spacing w:line="360" w:lineRule="auto"/>
        <w:rPr>
          <w:rFonts w:ascii="David" w:hAnsi="David" w:cs="David"/>
          <w:sz w:val="24"/>
          <w:szCs w:val="24"/>
        </w:rPr>
      </w:pPr>
      <w:r>
        <w:rPr>
          <w:rFonts w:ascii="David" w:hAnsi="David" w:cs="David" w:hint="cs"/>
          <w:sz w:val="24"/>
          <w:szCs w:val="24"/>
          <w:rtl/>
        </w:rPr>
        <w:t>משנים הסבר לפני חלק א' תרגול של החלק החופשי:</w:t>
      </w:r>
      <w:r w:rsidRPr="0070619A">
        <w:rPr>
          <w:rtl/>
        </w:rPr>
        <w:t xml:space="preserve"> </w:t>
      </w:r>
      <w:r w:rsidR="0066370E" w:rsidRPr="002B0322">
        <w:rPr>
          <w:rFonts w:ascii="David" w:hAnsi="David" w:cs="David"/>
          <w:sz w:val="24"/>
          <w:szCs w:val="24"/>
          <w:rtl/>
        </w:rPr>
        <w:t>בחלק זה תשמעו אקורדים בודדים</w:t>
      </w:r>
      <w:r w:rsidR="0066370E">
        <w:rPr>
          <w:rFonts w:ascii="David" w:hAnsi="David" w:cs="David" w:hint="cs"/>
          <w:sz w:val="24"/>
          <w:szCs w:val="24"/>
          <w:rtl/>
        </w:rPr>
        <w:t xml:space="preserve"> </w:t>
      </w:r>
      <w:r w:rsidR="0066370E" w:rsidRPr="002B0322">
        <w:rPr>
          <w:rFonts w:ascii="David" w:hAnsi="David" w:cs="David"/>
          <w:sz w:val="24"/>
          <w:szCs w:val="24"/>
          <w:rtl/>
        </w:rPr>
        <w:t>ותצטרכו לזהות אותם במהירות האפשרית, וללחוץ על סוג האקורד.</w:t>
      </w:r>
      <w:r w:rsidR="0066370E">
        <w:rPr>
          <w:rFonts w:ascii="David" w:hAnsi="David" w:cs="David" w:hint="cs"/>
          <w:sz w:val="24"/>
          <w:szCs w:val="24"/>
          <w:rtl/>
        </w:rPr>
        <w:t xml:space="preserve"> </w:t>
      </w:r>
    </w:p>
    <w:p w14:paraId="1A88F179" w14:textId="256D8DA7" w:rsidR="00480BD2" w:rsidRPr="005E08F5" w:rsidRDefault="003E034E" w:rsidP="001336A9">
      <w:pPr>
        <w:pStyle w:val="a3"/>
        <w:spacing w:line="360" w:lineRule="auto"/>
        <w:rPr>
          <w:rFonts w:ascii="David" w:hAnsi="David" w:cs="David"/>
          <w:sz w:val="24"/>
          <w:szCs w:val="24"/>
          <w:rtl/>
        </w:rPr>
      </w:pPr>
      <w:r w:rsidRPr="003E034E">
        <w:rPr>
          <w:rFonts w:ascii="David" w:hAnsi="David" w:cs="David"/>
          <w:sz w:val="24"/>
          <w:szCs w:val="24"/>
          <w:rtl/>
        </w:rPr>
        <w:t>אם תרצו (לא חובה) באפשרותכם למצוא אסוציאציות לזיהוי האקורדים השונים. אסוציאציה יכולה להיות כל דבר שהאקורד מזכיר לכם או מעורר בכם: צבע או גוון, בהיר או כהה, כלי נגינה, תקופה, רגש (שמח, עצוב, וכו'). השתמשו באסוציאציות רק אם הן ברורות לכם/ן.</w:t>
      </w:r>
    </w:p>
    <w:p w14:paraId="12A46FC6" w14:textId="6A6A9377" w:rsidR="00480BD2" w:rsidRPr="005E08F5" w:rsidRDefault="00480BD2" w:rsidP="00480BD2">
      <w:pPr>
        <w:pStyle w:val="a3"/>
        <w:spacing w:line="360" w:lineRule="auto"/>
        <w:rPr>
          <w:rFonts w:ascii="David" w:hAnsi="David" w:cs="David"/>
          <w:sz w:val="24"/>
          <w:szCs w:val="24"/>
          <w:rtl/>
        </w:rPr>
      </w:pPr>
      <w:r w:rsidRPr="005E08F5">
        <w:rPr>
          <w:rFonts w:ascii="David" w:hAnsi="David" w:cs="David"/>
          <w:sz w:val="24"/>
          <w:szCs w:val="24"/>
          <w:rtl/>
        </w:rPr>
        <w:t xml:space="preserve">בחלק זה באפשרותכם לשמוע את </w:t>
      </w:r>
      <w:r w:rsidR="00F916E7">
        <w:rPr>
          <w:rFonts w:ascii="David" w:hAnsi="David" w:cs="David" w:hint="cs"/>
          <w:sz w:val="24"/>
          <w:szCs w:val="24"/>
          <w:rtl/>
        </w:rPr>
        <w:t>האקורד</w:t>
      </w:r>
      <w:r w:rsidRPr="005E08F5">
        <w:rPr>
          <w:rFonts w:ascii="David" w:hAnsi="David" w:cs="David"/>
          <w:sz w:val="24"/>
          <w:szCs w:val="24"/>
          <w:rtl/>
        </w:rPr>
        <w:t xml:space="preserve"> שוב, על ידי לחיצה על סמן הרמקול. לאחר זיהוי האקורד, לחצו על סוג האקורד באמצעות העכבר.</w:t>
      </w:r>
    </w:p>
    <w:p w14:paraId="4960B6FA" w14:textId="77777777" w:rsidR="00480BD2" w:rsidRPr="005E08F5" w:rsidRDefault="00480BD2" w:rsidP="00480BD2">
      <w:pPr>
        <w:pStyle w:val="a3"/>
        <w:spacing w:line="360" w:lineRule="auto"/>
        <w:rPr>
          <w:rFonts w:ascii="David" w:hAnsi="David" w:cs="David"/>
          <w:sz w:val="24"/>
          <w:szCs w:val="24"/>
          <w:rtl/>
        </w:rPr>
      </w:pPr>
      <w:r w:rsidRPr="005E08F5">
        <w:rPr>
          <w:rFonts w:ascii="David" w:hAnsi="David" w:cs="David"/>
          <w:sz w:val="24"/>
          <w:szCs w:val="24"/>
          <w:rtl/>
        </w:rPr>
        <w:t>שימו לב: רצוי ללחוץ על סוג האקורד ברגע הראשון בו זיהיתם אותו, אבל הקטע יושמע עד סופו, גם אם תלחצו על סוג האקורד מוקדם.</w:t>
      </w:r>
    </w:p>
    <w:p w14:paraId="1E586991" w14:textId="77777777" w:rsidR="00480BD2" w:rsidRDefault="00480BD2" w:rsidP="00480BD2">
      <w:pPr>
        <w:pStyle w:val="a3"/>
        <w:spacing w:line="360" w:lineRule="auto"/>
        <w:rPr>
          <w:rFonts w:ascii="David" w:hAnsi="David" w:cs="David"/>
          <w:sz w:val="24"/>
          <w:szCs w:val="24"/>
          <w:rtl/>
        </w:rPr>
      </w:pPr>
      <w:r w:rsidRPr="005E08F5">
        <w:rPr>
          <w:rFonts w:ascii="David" w:hAnsi="David" w:cs="David"/>
          <w:sz w:val="24"/>
          <w:szCs w:val="24"/>
          <w:rtl/>
        </w:rPr>
        <w:t>אנא כוונו את העכבר למרכז המסך (סמן הרמקול) לפני כל תרגיל.</w:t>
      </w:r>
      <w:r w:rsidRPr="005E08F5">
        <w:rPr>
          <w:rFonts w:ascii="David" w:hAnsi="David" w:cs="David" w:hint="cs"/>
          <w:sz w:val="24"/>
          <w:szCs w:val="24"/>
          <w:rtl/>
        </w:rPr>
        <w:t xml:space="preserve"> </w:t>
      </w:r>
    </w:p>
    <w:p w14:paraId="40D6A3DC" w14:textId="77777777" w:rsidR="00480BD2" w:rsidRPr="0070619A" w:rsidRDefault="00480BD2" w:rsidP="00480BD2">
      <w:pPr>
        <w:pStyle w:val="a3"/>
        <w:spacing w:line="360" w:lineRule="auto"/>
        <w:rPr>
          <w:rFonts w:ascii="David" w:hAnsi="David" w:cs="David"/>
          <w:sz w:val="24"/>
          <w:szCs w:val="24"/>
          <w:rtl/>
        </w:rPr>
      </w:pPr>
      <w:r>
        <w:rPr>
          <w:rFonts w:ascii="David" w:hAnsi="David" w:cs="David" w:hint="cs"/>
          <w:sz w:val="24"/>
          <w:szCs w:val="24"/>
          <w:rtl/>
        </w:rPr>
        <w:t xml:space="preserve">(מסך 6.1 </w:t>
      </w:r>
      <w:r>
        <w:rPr>
          <w:rFonts w:ascii="David" w:hAnsi="David" w:cs="David"/>
          <w:sz w:val="24"/>
          <w:szCs w:val="24"/>
          <w:rtl/>
        </w:rPr>
        <w:t>–</w:t>
      </w:r>
      <w:r>
        <w:rPr>
          <w:rFonts w:ascii="David" w:hAnsi="David" w:cs="David" w:hint="cs"/>
          <w:sz w:val="24"/>
          <w:szCs w:val="24"/>
          <w:rtl/>
        </w:rPr>
        <w:t xml:space="preserve"> הסבר לקראת חלק התרגול).</w:t>
      </w:r>
    </w:p>
    <w:p w14:paraId="05591401" w14:textId="77777777" w:rsidR="00480BD2" w:rsidRPr="00EB62BF" w:rsidRDefault="00480BD2" w:rsidP="00480BD2">
      <w:pPr>
        <w:pStyle w:val="a3"/>
        <w:numPr>
          <w:ilvl w:val="0"/>
          <w:numId w:val="13"/>
        </w:numPr>
        <w:spacing w:line="360" w:lineRule="auto"/>
        <w:rPr>
          <w:rFonts w:ascii="David" w:hAnsi="David" w:cs="David"/>
          <w:sz w:val="24"/>
          <w:szCs w:val="24"/>
          <w:highlight w:val="cyan"/>
        </w:rPr>
      </w:pPr>
      <w:r w:rsidRPr="00EB62BF">
        <w:rPr>
          <w:rFonts w:ascii="David" w:hAnsi="David" w:cs="David" w:hint="cs"/>
          <w:sz w:val="24"/>
          <w:szCs w:val="24"/>
          <w:highlight w:val="cyan"/>
          <w:rtl/>
        </w:rPr>
        <w:t>מחלקים את כמות האקורדים בתרגול בחצי</w:t>
      </w:r>
    </w:p>
    <w:p w14:paraId="45611F1D" w14:textId="77777777" w:rsidR="00480BD2" w:rsidRDefault="00480BD2" w:rsidP="00480BD2">
      <w:pPr>
        <w:pStyle w:val="a3"/>
        <w:spacing w:line="360" w:lineRule="auto"/>
        <w:rPr>
          <w:rFonts w:ascii="David" w:hAnsi="David" w:cs="David"/>
          <w:sz w:val="24"/>
          <w:szCs w:val="24"/>
        </w:rPr>
      </w:pPr>
      <w:r>
        <w:rPr>
          <w:rFonts w:ascii="David" w:hAnsi="David" w:cs="David" w:hint="cs"/>
          <w:sz w:val="24"/>
          <w:szCs w:val="24"/>
          <w:rtl/>
        </w:rPr>
        <w:t xml:space="preserve">(16 אקורדים בכל חלק: חלק א' 4 אקורדים, בלי טרנס' </w:t>
      </w:r>
      <w:r>
        <w:rPr>
          <w:rFonts w:ascii="David" w:hAnsi="David" w:cs="David"/>
          <w:sz w:val="24"/>
          <w:szCs w:val="24"/>
          <w:rtl/>
        </w:rPr>
        <w:t>–</w:t>
      </w:r>
      <w:r>
        <w:rPr>
          <w:rFonts w:ascii="David" w:hAnsi="David" w:cs="David" w:hint="cs"/>
          <w:sz w:val="24"/>
          <w:szCs w:val="24"/>
          <w:rtl/>
        </w:rPr>
        <w:t xml:space="preserve"> כל אקורד מושמע 4 פעמים. חלקים ב'+ג' 4 אקורדים, 4 טרנס',  כל טרנס' מושמעת פעם אחת)</w:t>
      </w:r>
    </w:p>
    <w:p w14:paraId="39F37094" w14:textId="77777777" w:rsidR="00480BD2" w:rsidRDefault="00480BD2" w:rsidP="00480BD2">
      <w:pPr>
        <w:pStyle w:val="a3"/>
        <w:numPr>
          <w:ilvl w:val="0"/>
          <w:numId w:val="13"/>
        </w:numPr>
        <w:spacing w:line="360" w:lineRule="auto"/>
        <w:rPr>
          <w:rFonts w:ascii="David" w:hAnsi="David" w:cs="David"/>
          <w:sz w:val="24"/>
          <w:szCs w:val="24"/>
        </w:rPr>
      </w:pPr>
      <w:r w:rsidRPr="00EB62BF">
        <w:rPr>
          <w:rFonts w:ascii="David" w:hAnsi="David" w:cs="David" w:hint="cs"/>
          <w:sz w:val="24"/>
          <w:szCs w:val="24"/>
          <w:highlight w:val="cyan"/>
          <w:rtl/>
        </w:rPr>
        <w:t>מכפילים את התרגול לשני חלקים:</w:t>
      </w:r>
      <w:r>
        <w:rPr>
          <w:rFonts w:ascii="David" w:hAnsi="David" w:cs="David" w:hint="cs"/>
          <w:sz w:val="24"/>
          <w:szCs w:val="24"/>
          <w:rtl/>
        </w:rPr>
        <w:t xml:space="preserve"> קודם </w:t>
      </w:r>
      <w:r w:rsidRPr="00EB62BF">
        <w:rPr>
          <w:rFonts w:ascii="David" w:hAnsi="David" w:cs="David" w:hint="cs"/>
          <w:sz w:val="24"/>
          <w:szCs w:val="24"/>
          <w:highlight w:val="cyan"/>
          <w:rtl/>
        </w:rPr>
        <w:t>חלק חופשי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בו ניתן לשמוע כל אקורד עד 3 פעמים (פעם אחת אוטומטית, עד פעמיים בלחיצה), </w:t>
      </w:r>
      <w:r w:rsidRPr="00EB62BF">
        <w:rPr>
          <w:rFonts w:ascii="David" w:hAnsi="David" w:cs="David" w:hint="cs"/>
          <w:sz w:val="24"/>
          <w:szCs w:val="24"/>
          <w:highlight w:val="cyan"/>
          <w:rtl/>
        </w:rPr>
        <w:t>וחלק מהיר</w:t>
      </w:r>
      <w:r>
        <w:rPr>
          <w:rFonts w:ascii="David" w:hAnsi="David" w:cs="David" w:hint="cs"/>
          <w:sz w:val="24"/>
          <w:szCs w:val="24"/>
          <w:rtl/>
        </w:rPr>
        <w:t xml:space="preserve"> (בו כל אקורד נשמע פעם אחת בלבד)</w:t>
      </w:r>
    </w:p>
    <w:p w14:paraId="4B32BDD3" w14:textId="77777777" w:rsidR="00480BD2" w:rsidRDefault="00480BD2" w:rsidP="00480BD2">
      <w:pPr>
        <w:pStyle w:val="a3"/>
        <w:numPr>
          <w:ilvl w:val="0"/>
          <w:numId w:val="13"/>
        </w:numPr>
        <w:spacing w:line="360" w:lineRule="auto"/>
        <w:rPr>
          <w:rFonts w:ascii="David" w:hAnsi="David" w:cs="David"/>
          <w:sz w:val="24"/>
          <w:szCs w:val="24"/>
        </w:rPr>
      </w:pPr>
      <w:r w:rsidRPr="00EB62BF">
        <w:rPr>
          <w:rFonts w:ascii="David" w:hAnsi="David" w:cs="David" w:hint="cs"/>
          <w:sz w:val="24"/>
          <w:szCs w:val="24"/>
          <w:highlight w:val="cyan"/>
          <w:rtl/>
        </w:rPr>
        <w:t>מוסיפים לחצן רמקול</w:t>
      </w:r>
      <w:r>
        <w:rPr>
          <w:rFonts w:ascii="David" w:hAnsi="David" w:cs="David" w:hint="cs"/>
          <w:sz w:val="24"/>
          <w:szCs w:val="24"/>
          <w:rtl/>
        </w:rPr>
        <w:t xml:space="preserve"> למסכי התרגול בשביל החלק החופשי </w:t>
      </w:r>
      <w:r>
        <w:rPr>
          <w:rFonts w:ascii="David" w:hAnsi="David" w:cs="David"/>
          <w:sz w:val="24"/>
          <w:szCs w:val="24"/>
          <w:rtl/>
        </w:rPr>
        <w:t>–</w:t>
      </w:r>
      <w:r>
        <w:rPr>
          <w:rFonts w:ascii="David" w:hAnsi="David" w:cs="David" w:hint="cs"/>
          <w:sz w:val="24"/>
          <w:szCs w:val="24"/>
          <w:rtl/>
        </w:rPr>
        <w:t xml:space="preserve"> ניתן ללחוץ עליו ולשמוע שנית ושלישית.</w:t>
      </w:r>
    </w:p>
    <w:p w14:paraId="74A91C3E" w14:textId="77777777" w:rsidR="00480BD2" w:rsidRDefault="00480BD2" w:rsidP="00480BD2">
      <w:pPr>
        <w:pStyle w:val="a3"/>
        <w:spacing w:line="360" w:lineRule="auto"/>
        <w:rPr>
          <w:rFonts w:ascii="David" w:hAnsi="David" w:cs="David"/>
          <w:sz w:val="24"/>
          <w:szCs w:val="24"/>
        </w:rPr>
      </w:pPr>
      <w:r>
        <w:rPr>
          <w:rFonts w:ascii="David" w:hAnsi="David" w:cs="David"/>
          <w:noProof/>
          <w:sz w:val="24"/>
          <w:szCs w:val="24"/>
        </w:rPr>
        <w:drawing>
          <wp:inline distT="0" distB="0" distL="0" distR="0" wp14:anchorId="5D34CEA7" wp14:editId="4DE8CC03">
            <wp:extent cx="1770696" cy="1328022"/>
            <wp:effectExtent l="76200" t="76200" r="134620" b="13906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0696" cy="1328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AD7980" w14:textId="77777777" w:rsidR="00480BD2" w:rsidRDefault="00480BD2" w:rsidP="00480BD2">
      <w:pPr>
        <w:pStyle w:val="a3"/>
        <w:numPr>
          <w:ilvl w:val="0"/>
          <w:numId w:val="13"/>
        </w:numPr>
        <w:spacing w:line="360" w:lineRule="auto"/>
        <w:rPr>
          <w:rFonts w:ascii="David" w:hAnsi="David" w:cs="David"/>
          <w:sz w:val="24"/>
          <w:szCs w:val="24"/>
        </w:rPr>
      </w:pPr>
      <w:r>
        <w:rPr>
          <w:rFonts w:ascii="David" w:hAnsi="David" w:cs="David" w:hint="cs"/>
          <w:sz w:val="24"/>
          <w:szCs w:val="24"/>
          <w:rtl/>
        </w:rPr>
        <w:t>תמיד להתחיל בחלק החופשי.</w:t>
      </w:r>
    </w:p>
    <w:p w14:paraId="181AEA76" w14:textId="77777777" w:rsidR="00480BD2" w:rsidRDefault="00480BD2" w:rsidP="00480BD2">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לתקן את התרגול </w:t>
      </w:r>
      <w:r>
        <w:rPr>
          <w:rFonts w:ascii="David" w:hAnsi="David" w:cs="David"/>
          <w:sz w:val="24"/>
          <w:szCs w:val="24"/>
          <w:rtl/>
        </w:rPr>
        <w:t>–</w:t>
      </w:r>
      <w:r>
        <w:rPr>
          <w:rFonts w:ascii="David" w:hAnsi="David" w:cs="David" w:hint="cs"/>
          <w:sz w:val="24"/>
          <w:szCs w:val="24"/>
          <w:rtl/>
        </w:rPr>
        <w:t xml:space="preserve"> ניתן ללחוץ החל מהרגע הראשון של השמעת ההקלטה, אבל זה לא מעביר למסך הבא עד שההקלטה מסיימת לנגן.</w:t>
      </w:r>
    </w:p>
    <w:p w14:paraId="5BA164DE" w14:textId="77777777" w:rsidR="00480BD2" w:rsidRDefault="00480BD2" w:rsidP="00480BD2">
      <w:pPr>
        <w:pStyle w:val="a3"/>
        <w:numPr>
          <w:ilvl w:val="0"/>
          <w:numId w:val="13"/>
        </w:numPr>
        <w:spacing w:line="360" w:lineRule="auto"/>
        <w:rPr>
          <w:rFonts w:ascii="David" w:hAnsi="David" w:cs="David"/>
          <w:sz w:val="24"/>
          <w:szCs w:val="24"/>
          <w:highlight w:val="cyan"/>
        </w:rPr>
      </w:pPr>
      <w:r w:rsidRPr="002B3179">
        <w:rPr>
          <w:rFonts w:ascii="David" w:hAnsi="David" w:cs="David" w:hint="cs"/>
          <w:sz w:val="24"/>
          <w:szCs w:val="24"/>
          <w:highlight w:val="cyan"/>
          <w:rtl/>
        </w:rPr>
        <w:t xml:space="preserve">בהשמעה של טעות בתרגול </w:t>
      </w:r>
      <w:r w:rsidRPr="002B3179">
        <w:rPr>
          <w:rFonts w:ascii="David" w:hAnsi="David" w:cs="David"/>
          <w:sz w:val="24"/>
          <w:szCs w:val="24"/>
          <w:highlight w:val="cyan"/>
          <w:rtl/>
        </w:rPr>
        <w:t>–</w:t>
      </w:r>
      <w:r w:rsidRPr="002B3179">
        <w:rPr>
          <w:rFonts w:ascii="David" w:hAnsi="David" w:cs="David" w:hint="cs"/>
          <w:sz w:val="24"/>
          <w:szCs w:val="24"/>
          <w:highlight w:val="cyan"/>
          <w:rtl/>
        </w:rPr>
        <w:t xml:space="preserve"> מצורפת טבלה </w:t>
      </w:r>
      <w:r>
        <w:rPr>
          <w:rFonts w:ascii="David" w:hAnsi="David" w:cs="David" w:hint="cs"/>
          <w:sz w:val="24"/>
          <w:szCs w:val="24"/>
          <w:highlight w:val="cyan"/>
          <w:rtl/>
        </w:rPr>
        <w:t>של אקורדים שיש להשמיע. יצורפו הקלטות נוספות</w:t>
      </w:r>
      <w:r>
        <w:rPr>
          <w:rFonts w:ascii="David" w:hAnsi="David" w:cs="David" w:hint="cs"/>
          <w:sz w:val="24"/>
          <w:szCs w:val="24"/>
          <w:highlight w:val="cyan"/>
        </w:rPr>
        <w:t xml:space="preserve"> </w:t>
      </w:r>
      <w:r>
        <w:rPr>
          <w:rFonts w:ascii="David" w:hAnsi="David" w:cs="David" w:hint="cs"/>
          <w:sz w:val="24"/>
          <w:szCs w:val="24"/>
          <w:highlight w:val="cyan"/>
          <w:rtl/>
        </w:rPr>
        <w:t>(טרנספוזיציות חדשות) לחלק התיקונים, ותצורף טבלה של שיוכים בכל חלק.</w:t>
      </w:r>
    </w:p>
    <w:p w14:paraId="59A774BC" w14:textId="77777777" w:rsidR="00480BD2" w:rsidRPr="002B3179" w:rsidRDefault="00480BD2" w:rsidP="00480BD2">
      <w:pPr>
        <w:pStyle w:val="a3"/>
        <w:spacing w:line="360" w:lineRule="auto"/>
        <w:rPr>
          <w:rFonts w:ascii="David" w:hAnsi="David" w:cs="David"/>
          <w:sz w:val="24"/>
          <w:szCs w:val="24"/>
          <w:highlight w:val="cyan"/>
        </w:rPr>
      </w:pPr>
      <w:r>
        <w:rPr>
          <w:rFonts w:ascii="David" w:hAnsi="David" w:cs="David" w:hint="cs"/>
          <w:sz w:val="24"/>
          <w:szCs w:val="24"/>
          <w:highlight w:val="cyan"/>
          <w:rtl/>
        </w:rPr>
        <w:t xml:space="preserve">השמעת הטעות תהיה תמיד לפי מספר ההקלטה של התשובה הנכונה, בצירוף אות המסמלת את סוג הטעות: </w:t>
      </w:r>
      <w:r>
        <w:rPr>
          <w:rFonts w:ascii="David" w:hAnsi="David" w:cs="David" w:hint="cs"/>
          <w:sz w:val="24"/>
          <w:szCs w:val="24"/>
          <w:highlight w:val="cyan"/>
        </w:rPr>
        <w:t>A</w:t>
      </w:r>
      <w:r>
        <w:rPr>
          <w:rFonts w:ascii="David" w:hAnsi="David" w:cs="David" w:hint="cs"/>
          <w:sz w:val="24"/>
          <w:szCs w:val="24"/>
          <w:highlight w:val="cyan"/>
          <w:rtl/>
        </w:rPr>
        <w:t xml:space="preserve"> מז'ור גדול, </w:t>
      </w:r>
      <w:r>
        <w:rPr>
          <w:rFonts w:ascii="David" w:hAnsi="David" w:cs="David" w:hint="cs"/>
          <w:sz w:val="24"/>
          <w:szCs w:val="24"/>
          <w:highlight w:val="cyan"/>
        </w:rPr>
        <w:t>B</w:t>
      </w:r>
      <w:r>
        <w:rPr>
          <w:rFonts w:ascii="David" w:hAnsi="David" w:cs="David" w:hint="cs"/>
          <w:sz w:val="24"/>
          <w:szCs w:val="24"/>
          <w:highlight w:val="cyan"/>
          <w:rtl/>
        </w:rPr>
        <w:t xml:space="preserve"> מז'ור קטן, </w:t>
      </w:r>
      <w:r>
        <w:rPr>
          <w:rFonts w:ascii="David" w:hAnsi="David" w:cs="David" w:hint="cs"/>
          <w:sz w:val="24"/>
          <w:szCs w:val="24"/>
          <w:highlight w:val="cyan"/>
        </w:rPr>
        <w:t>C</w:t>
      </w:r>
      <w:r>
        <w:rPr>
          <w:rFonts w:ascii="David" w:hAnsi="David" w:cs="David" w:hint="cs"/>
          <w:sz w:val="24"/>
          <w:szCs w:val="24"/>
          <w:highlight w:val="cyan"/>
          <w:rtl/>
        </w:rPr>
        <w:t xml:space="preserve"> מינור קטן, </w:t>
      </w:r>
      <w:r>
        <w:rPr>
          <w:rFonts w:ascii="David" w:hAnsi="David" w:cs="David" w:hint="cs"/>
          <w:sz w:val="24"/>
          <w:szCs w:val="24"/>
          <w:highlight w:val="cyan"/>
        </w:rPr>
        <w:t>D</w:t>
      </w:r>
      <w:r>
        <w:rPr>
          <w:rFonts w:ascii="David" w:hAnsi="David" w:cs="David" w:hint="cs"/>
          <w:sz w:val="24"/>
          <w:szCs w:val="24"/>
          <w:highlight w:val="cyan"/>
          <w:rtl/>
        </w:rPr>
        <w:t xml:space="preserve"> חצי מוקטן</w:t>
      </w:r>
    </w:p>
    <w:p w14:paraId="08363335" w14:textId="77777777" w:rsidR="00480BD2" w:rsidRPr="00244643" w:rsidRDefault="00480BD2" w:rsidP="00480BD2">
      <w:pPr>
        <w:pStyle w:val="a3"/>
        <w:spacing w:line="360" w:lineRule="auto"/>
        <w:rPr>
          <w:rFonts w:ascii="David" w:hAnsi="David" w:cs="David"/>
          <w:sz w:val="20"/>
          <w:szCs w:val="20"/>
        </w:rPr>
      </w:pPr>
      <w:r w:rsidRPr="00F8323B">
        <w:rPr>
          <w:rFonts w:ascii="David" w:hAnsi="David" w:cs="David"/>
          <w:sz w:val="20"/>
          <w:szCs w:val="20"/>
          <w:rtl/>
        </w:rPr>
        <w:t xml:space="preserve">(כלומר: אם מושמעת הקלטה 10 כשאלה – אקורד פה דיאז מז'ור גדול, והמשתתפת לחצה על אקורד מינור קטן, בחלק הכיתוב "בחרת באקורד הלא נכון; כך הוא נשמע" תושמע הקלטה </w:t>
      </w:r>
      <w:r>
        <w:rPr>
          <w:rFonts w:ascii="David" w:hAnsi="David" w:cs="David"/>
          <w:sz w:val="20"/>
          <w:szCs w:val="20"/>
        </w:rPr>
        <w:t>10c</w:t>
      </w:r>
      <w:r w:rsidRPr="00F8323B">
        <w:rPr>
          <w:rFonts w:ascii="David" w:hAnsi="David" w:cs="David"/>
          <w:sz w:val="20"/>
          <w:szCs w:val="20"/>
          <w:rtl/>
        </w:rPr>
        <w:t xml:space="preserve"> – אקורד סול מינור קטן, ובחלק הכיתוב "האקורד ששמעת היה אקורד מז'ור גדול, כך הוא נשמע" תושמע שוב הקלטה מספר 10)</w:t>
      </w:r>
    </w:p>
    <w:p w14:paraId="225722BE" w14:textId="1C012409" w:rsidR="00480BD2" w:rsidRPr="00C02189" w:rsidRDefault="00480BD2" w:rsidP="00480BD2">
      <w:pPr>
        <w:pStyle w:val="a3"/>
        <w:numPr>
          <w:ilvl w:val="0"/>
          <w:numId w:val="13"/>
        </w:numPr>
        <w:spacing w:line="360" w:lineRule="auto"/>
        <w:rPr>
          <w:rFonts w:ascii="David" w:hAnsi="David" w:cs="David"/>
          <w:sz w:val="24"/>
          <w:szCs w:val="24"/>
          <w:rtl/>
        </w:rPr>
      </w:pPr>
      <w:r>
        <w:rPr>
          <w:rFonts w:ascii="David" w:hAnsi="David" w:cs="David" w:hint="cs"/>
          <w:sz w:val="24"/>
          <w:szCs w:val="24"/>
          <w:rtl/>
        </w:rPr>
        <w:lastRenderedPageBreak/>
        <w:t xml:space="preserve">משנים הסבר לפני חלק ב' תרגול של החלק החופשי: </w:t>
      </w:r>
      <w:r w:rsidR="0066370E" w:rsidRPr="002B0322">
        <w:rPr>
          <w:rFonts w:ascii="David" w:hAnsi="David" w:cs="David"/>
          <w:sz w:val="24"/>
          <w:szCs w:val="24"/>
          <w:rtl/>
        </w:rPr>
        <w:t>בחלק זה תשמעו אקורדים בודדים</w:t>
      </w:r>
      <w:r w:rsidR="0066370E">
        <w:rPr>
          <w:rFonts w:ascii="David" w:hAnsi="David" w:cs="David" w:hint="cs"/>
          <w:sz w:val="24"/>
          <w:szCs w:val="24"/>
          <w:rtl/>
        </w:rPr>
        <w:t xml:space="preserve"> </w:t>
      </w:r>
      <w:r w:rsidR="0066370E" w:rsidRPr="002B0322">
        <w:rPr>
          <w:rFonts w:ascii="David" w:hAnsi="David" w:cs="David"/>
          <w:sz w:val="24"/>
          <w:szCs w:val="24"/>
          <w:rtl/>
        </w:rPr>
        <w:t>ותצטרכו לזהות אותם במהירות האפשרית, וללחוץ על סוג האקורד.</w:t>
      </w:r>
    </w:p>
    <w:p w14:paraId="03DC8621" w14:textId="2D8C5BB5" w:rsidR="00480BD2" w:rsidRDefault="00480BD2" w:rsidP="00480BD2">
      <w:pPr>
        <w:pStyle w:val="a3"/>
        <w:spacing w:line="360" w:lineRule="auto"/>
        <w:rPr>
          <w:rFonts w:ascii="David" w:hAnsi="David" w:cs="David"/>
          <w:sz w:val="24"/>
          <w:szCs w:val="24"/>
          <w:rtl/>
        </w:rPr>
      </w:pPr>
      <w:r w:rsidRPr="00C02189">
        <w:rPr>
          <w:rFonts w:ascii="David" w:hAnsi="David" w:cs="David"/>
          <w:sz w:val="24"/>
          <w:szCs w:val="24"/>
          <w:rtl/>
        </w:rPr>
        <w:t xml:space="preserve">בחלק זה באפשרותכם לשמוע את </w:t>
      </w:r>
      <w:r w:rsidR="00C169EE">
        <w:rPr>
          <w:rFonts w:ascii="David" w:hAnsi="David" w:cs="David" w:hint="cs"/>
          <w:sz w:val="24"/>
          <w:szCs w:val="24"/>
          <w:rtl/>
        </w:rPr>
        <w:t>האקורד</w:t>
      </w:r>
      <w:r w:rsidRPr="00C02189">
        <w:rPr>
          <w:rFonts w:ascii="David" w:hAnsi="David" w:cs="David"/>
          <w:sz w:val="24"/>
          <w:szCs w:val="24"/>
          <w:rtl/>
        </w:rPr>
        <w:t xml:space="preserve"> שוב, על ידי לחיצה על סמן הרמקול. לאחר זיהוי האקורד, לחצו על סוג האקורד באמצעות העכבר</w:t>
      </w:r>
      <w:r>
        <w:rPr>
          <w:rFonts w:ascii="David" w:hAnsi="David" w:cs="David" w:hint="cs"/>
          <w:sz w:val="24"/>
          <w:szCs w:val="24"/>
          <w:rtl/>
        </w:rPr>
        <w:t xml:space="preserve">. </w:t>
      </w:r>
    </w:p>
    <w:p w14:paraId="3E124ED2" w14:textId="77777777" w:rsidR="00480BD2" w:rsidRDefault="00480BD2" w:rsidP="00480BD2">
      <w:pPr>
        <w:pStyle w:val="a3"/>
        <w:spacing w:line="360" w:lineRule="auto"/>
        <w:ind w:left="714"/>
        <w:rPr>
          <w:rFonts w:ascii="David" w:hAnsi="David" w:cs="David"/>
          <w:sz w:val="24"/>
          <w:szCs w:val="24"/>
          <w:rtl/>
        </w:rPr>
      </w:pPr>
      <w:r>
        <w:rPr>
          <w:rFonts w:ascii="David" w:hAnsi="David" w:cs="David" w:hint="cs"/>
          <w:sz w:val="24"/>
          <w:szCs w:val="24"/>
          <w:rtl/>
        </w:rPr>
        <w:t>שימו לב: רצוי ללחוץ על סוג האקורד ברגע הראשון בו זיהיתם אותו, אבל הקטע יושמע עד סופו, גם אם תלחצו על סוג האקורד מוקדם.</w:t>
      </w:r>
    </w:p>
    <w:p w14:paraId="5F6695EB" w14:textId="77777777" w:rsidR="00480BD2" w:rsidRDefault="00480BD2" w:rsidP="00480BD2">
      <w:pPr>
        <w:pStyle w:val="a3"/>
        <w:spacing w:line="360" w:lineRule="auto"/>
        <w:rPr>
          <w:rFonts w:ascii="David" w:hAnsi="David" w:cs="David"/>
          <w:sz w:val="24"/>
          <w:szCs w:val="24"/>
          <w:rtl/>
        </w:rPr>
      </w:pPr>
      <w:r w:rsidRPr="00F67E1B">
        <w:rPr>
          <w:rFonts w:ascii="David" w:hAnsi="David" w:cs="David"/>
          <w:sz w:val="24"/>
          <w:szCs w:val="24"/>
          <w:rtl/>
        </w:rPr>
        <w:t>אנא כוונו את העכבר למרכז המסך (סמן הרמקול) לפני כל תרגיל</w:t>
      </w:r>
      <w:r w:rsidRPr="00F67E1B">
        <w:rPr>
          <w:rFonts w:ascii="David" w:hAnsi="David" w:cs="David" w:hint="cs"/>
          <w:sz w:val="24"/>
          <w:szCs w:val="24"/>
          <w:rtl/>
        </w:rPr>
        <w:t xml:space="preserve"> </w:t>
      </w:r>
    </w:p>
    <w:p w14:paraId="7D924B15" w14:textId="77777777" w:rsidR="00480BD2" w:rsidRPr="00F67E1B" w:rsidRDefault="00480BD2" w:rsidP="00480BD2">
      <w:pPr>
        <w:pStyle w:val="a3"/>
        <w:spacing w:line="360" w:lineRule="auto"/>
        <w:rPr>
          <w:rFonts w:ascii="David" w:hAnsi="David" w:cs="David"/>
          <w:sz w:val="24"/>
          <w:szCs w:val="24"/>
        </w:rPr>
      </w:pPr>
      <w:r w:rsidRPr="00F67E1B">
        <w:rPr>
          <w:rFonts w:ascii="David" w:hAnsi="David" w:cs="David" w:hint="cs"/>
          <w:sz w:val="24"/>
          <w:szCs w:val="24"/>
          <w:rtl/>
        </w:rPr>
        <w:t xml:space="preserve">(מסך 6.2 </w:t>
      </w:r>
      <w:r w:rsidRPr="00F67E1B">
        <w:rPr>
          <w:rFonts w:ascii="David" w:hAnsi="David" w:cs="David"/>
          <w:sz w:val="24"/>
          <w:szCs w:val="24"/>
          <w:rtl/>
        </w:rPr>
        <w:t>–</w:t>
      </w:r>
      <w:r w:rsidRPr="00F67E1B">
        <w:rPr>
          <w:rFonts w:ascii="David" w:hAnsi="David" w:cs="David" w:hint="cs"/>
          <w:sz w:val="24"/>
          <w:szCs w:val="24"/>
          <w:rtl/>
        </w:rPr>
        <w:t xml:space="preserve"> מעבר לחלק ב' תרגול)</w:t>
      </w:r>
    </w:p>
    <w:p w14:paraId="7057685A" w14:textId="6C9A1063" w:rsidR="00480BD2" w:rsidRPr="00244643" w:rsidRDefault="00480BD2" w:rsidP="00480BD2">
      <w:pPr>
        <w:pStyle w:val="a3"/>
        <w:numPr>
          <w:ilvl w:val="0"/>
          <w:numId w:val="13"/>
        </w:numPr>
        <w:spacing w:line="360" w:lineRule="auto"/>
        <w:rPr>
          <w:rFonts w:ascii="David" w:hAnsi="David" w:cs="David"/>
          <w:sz w:val="24"/>
          <w:szCs w:val="24"/>
        </w:rPr>
      </w:pPr>
      <w:r w:rsidRPr="00437167">
        <w:rPr>
          <w:rFonts w:ascii="David" w:hAnsi="David" w:cs="David" w:hint="cs"/>
          <w:sz w:val="24"/>
          <w:szCs w:val="24"/>
          <w:highlight w:val="cyan"/>
          <w:rtl/>
        </w:rPr>
        <w:t>מוסיפים טרנספוזיציות</w:t>
      </w:r>
      <w:r>
        <w:rPr>
          <w:rFonts w:ascii="David" w:hAnsi="David" w:cs="David" w:hint="cs"/>
          <w:sz w:val="24"/>
          <w:szCs w:val="24"/>
          <w:rtl/>
        </w:rPr>
        <w:t xml:space="preserve"> החל מחלק ב' בתרגול </w:t>
      </w:r>
      <w:r>
        <w:rPr>
          <w:rFonts w:ascii="David" w:hAnsi="David" w:cs="David"/>
          <w:sz w:val="24"/>
          <w:szCs w:val="24"/>
          <w:rtl/>
        </w:rPr>
        <w:t>–</w:t>
      </w:r>
      <w:r>
        <w:rPr>
          <w:rFonts w:ascii="David" w:hAnsi="David" w:cs="David" w:hint="cs"/>
          <w:sz w:val="24"/>
          <w:szCs w:val="24"/>
          <w:rtl/>
        </w:rPr>
        <w:t xml:space="preserve"> תוספת הקלטות</w:t>
      </w:r>
      <w:r w:rsidR="0087582C">
        <w:rPr>
          <w:rFonts w:ascii="David" w:hAnsi="David" w:cs="David" w:hint="cs"/>
          <w:sz w:val="24"/>
          <w:szCs w:val="24"/>
          <w:rtl/>
        </w:rPr>
        <w:t xml:space="preserve">. </w:t>
      </w:r>
      <w:r w:rsidR="0087582C" w:rsidRPr="0087582C">
        <w:rPr>
          <w:rFonts w:ascii="David" w:hAnsi="David" w:cs="David" w:hint="cs"/>
          <w:sz w:val="24"/>
          <w:szCs w:val="24"/>
          <w:highlight w:val="cyan"/>
          <w:rtl/>
        </w:rPr>
        <w:t>סאונד גיטרה יורד.</w:t>
      </w:r>
    </w:p>
    <w:p w14:paraId="644B2B1F" w14:textId="6637E3FA" w:rsidR="00480BD2" w:rsidRDefault="00480BD2" w:rsidP="00480BD2">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מוסיפים להסבר לפני חלק ג' תרגול של החלק החופשי: </w:t>
      </w:r>
      <w:r w:rsidRPr="002B0322">
        <w:rPr>
          <w:rFonts w:ascii="David" w:hAnsi="David" w:cs="David"/>
          <w:sz w:val="24"/>
          <w:szCs w:val="24"/>
          <w:rtl/>
        </w:rPr>
        <w:t>בחלק זה תשמעו אקורדים בודדים</w:t>
      </w:r>
      <w:r w:rsidR="0066370E">
        <w:rPr>
          <w:rFonts w:ascii="David" w:hAnsi="David" w:cs="David" w:hint="cs"/>
          <w:sz w:val="24"/>
          <w:szCs w:val="24"/>
          <w:rtl/>
        </w:rPr>
        <w:t xml:space="preserve"> </w:t>
      </w:r>
      <w:r w:rsidRPr="002B0322">
        <w:rPr>
          <w:rFonts w:ascii="David" w:hAnsi="David" w:cs="David"/>
          <w:sz w:val="24"/>
          <w:szCs w:val="24"/>
          <w:rtl/>
        </w:rPr>
        <w:t>ותצטרכו לזהות אותם במהירות האפשרית, וללחוץ על סוג האקורד.</w:t>
      </w:r>
    </w:p>
    <w:p w14:paraId="5909EA6E" w14:textId="77777777" w:rsidR="0066370E" w:rsidRPr="005E08F5" w:rsidRDefault="0066370E" w:rsidP="0066370E">
      <w:pPr>
        <w:pStyle w:val="a3"/>
        <w:spacing w:line="360" w:lineRule="auto"/>
        <w:rPr>
          <w:rFonts w:ascii="David" w:hAnsi="David" w:cs="David"/>
          <w:sz w:val="24"/>
          <w:szCs w:val="24"/>
          <w:rtl/>
        </w:rPr>
      </w:pPr>
      <w:r w:rsidRPr="005E08F5">
        <w:rPr>
          <w:rFonts w:ascii="David" w:hAnsi="David" w:cs="David"/>
          <w:sz w:val="24"/>
          <w:szCs w:val="24"/>
          <w:rtl/>
        </w:rPr>
        <w:t xml:space="preserve">בחלק זה באפשרותכם לשמוע את </w:t>
      </w:r>
      <w:r>
        <w:rPr>
          <w:rFonts w:ascii="David" w:hAnsi="David" w:cs="David" w:hint="cs"/>
          <w:sz w:val="24"/>
          <w:szCs w:val="24"/>
          <w:rtl/>
        </w:rPr>
        <w:t>האקורד</w:t>
      </w:r>
      <w:r w:rsidRPr="005E08F5">
        <w:rPr>
          <w:rFonts w:ascii="David" w:hAnsi="David" w:cs="David"/>
          <w:sz w:val="24"/>
          <w:szCs w:val="24"/>
          <w:rtl/>
        </w:rPr>
        <w:t xml:space="preserve"> שוב, על ידי לחיצה על סמן הרמקול. לאחר זיהוי האקורד, לחצו על סוג האקורד באמצעות העכבר.</w:t>
      </w:r>
    </w:p>
    <w:p w14:paraId="6C7373BF" w14:textId="77777777" w:rsidR="0066370E" w:rsidRPr="005E08F5" w:rsidRDefault="0066370E" w:rsidP="0066370E">
      <w:pPr>
        <w:pStyle w:val="a3"/>
        <w:spacing w:line="360" w:lineRule="auto"/>
        <w:rPr>
          <w:rFonts w:ascii="David" w:hAnsi="David" w:cs="David"/>
          <w:sz w:val="24"/>
          <w:szCs w:val="24"/>
          <w:rtl/>
        </w:rPr>
      </w:pPr>
      <w:r w:rsidRPr="005E08F5">
        <w:rPr>
          <w:rFonts w:ascii="David" w:hAnsi="David" w:cs="David"/>
          <w:sz w:val="24"/>
          <w:szCs w:val="24"/>
          <w:rtl/>
        </w:rPr>
        <w:t>שימו לב: רצוי ללחוץ על סוג האקורד ברגע הראשון בו זיהיתם אותו, אבל הקטע יושמע עד סופו, גם אם תלחצו על סוג האקורד מוקדם.</w:t>
      </w:r>
    </w:p>
    <w:p w14:paraId="0931DD78" w14:textId="490BAE2D" w:rsidR="0066370E" w:rsidRPr="0066370E" w:rsidRDefault="0066370E" w:rsidP="0066370E">
      <w:pPr>
        <w:pStyle w:val="a3"/>
        <w:spacing w:line="360" w:lineRule="auto"/>
        <w:rPr>
          <w:rFonts w:ascii="David" w:hAnsi="David" w:cs="David"/>
          <w:sz w:val="24"/>
          <w:szCs w:val="24"/>
        </w:rPr>
      </w:pPr>
      <w:r w:rsidRPr="005E08F5">
        <w:rPr>
          <w:rFonts w:ascii="David" w:hAnsi="David" w:cs="David"/>
          <w:sz w:val="24"/>
          <w:szCs w:val="24"/>
          <w:rtl/>
        </w:rPr>
        <w:t>אנא כוונו את העכבר למרכז המסך (סמן הרמקול) לפני כל תרגיל.</w:t>
      </w:r>
      <w:r w:rsidRPr="005E08F5">
        <w:rPr>
          <w:rFonts w:ascii="David" w:hAnsi="David" w:cs="David" w:hint="cs"/>
          <w:sz w:val="24"/>
          <w:szCs w:val="24"/>
          <w:rtl/>
        </w:rPr>
        <w:t xml:space="preserve"> </w:t>
      </w:r>
    </w:p>
    <w:p w14:paraId="32C229CA" w14:textId="77777777" w:rsidR="00480BD2" w:rsidRPr="00437167" w:rsidRDefault="00480BD2" w:rsidP="00480BD2">
      <w:pPr>
        <w:pStyle w:val="a3"/>
        <w:spacing w:line="360" w:lineRule="auto"/>
        <w:rPr>
          <w:rFonts w:ascii="David" w:hAnsi="David" w:cs="David"/>
          <w:sz w:val="24"/>
          <w:szCs w:val="24"/>
        </w:rPr>
      </w:pPr>
      <w:r>
        <w:rPr>
          <w:rFonts w:ascii="David" w:hAnsi="David" w:cs="David" w:hint="cs"/>
          <w:sz w:val="24"/>
          <w:szCs w:val="24"/>
          <w:rtl/>
        </w:rPr>
        <w:t>(מסך 6.4)</w:t>
      </w:r>
    </w:p>
    <w:p w14:paraId="5DCA08F1" w14:textId="77777777" w:rsidR="00480BD2" w:rsidRDefault="00480BD2" w:rsidP="00480BD2">
      <w:pPr>
        <w:pStyle w:val="a3"/>
        <w:numPr>
          <w:ilvl w:val="0"/>
          <w:numId w:val="13"/>
        </w:numPr>
        <w:spacing w:line="360" w:lineRule="auto"/>
        <w:rPr>
          <w:rFonts w:ascii="David" w:hAnsi="David" w:cs="David"/>
          <w:sz w:val="24"/>
          <w:szCs w:val="24"/>
        </w:rPr>
      </w:pPr>
      <w:r w:rsidRPr="00E51F2C">
        <w:rPr>
          <w:rFonts w:ascii="David" w:hAnsi="David" w:cs="David" w:hint="cs"/>
          <w:sz w:val="24"/>
          <w:szCs w:val="24"/>
          <w:highlight w:val="cyan"/>
          <w:rtl/>
        </w:rPr>
        <w:t>מיקומי האקורדים בשיעור ובתרגול צריכים להיות זהים לאורך הפעלות התוכנה בתרגולים (בכל יום), וכן בחלק המבחן (למצוא דרך למיקומים זהים לאותו משתתף</w:t>
      </w:r>
      <w:r>
        <w:rPr>
          <w:rFonts w:ascii="David" w:hAnsi="David" w:cs="David" w:hint="cs"/>
          <w:sz w:val="24"/>
          <w:szCs w:val="24"/>
          <w:rtl/>
        </w:rPr>
        <w:t>)</w:t>
      </w:r>
    </w:p>
    <w:p w14:paraId="0ECFD54B" w14:textId="1E382C37" w:rsidR="00BC4412" w:rsidRDefault="00480BD2" w:rsidP="00BC4412">
      <w:pPr>
        <w:pStyle w:val="a3"/>
        <w:numPr>
          <w:ilvl w:val="0"/>
          <w:numId w:val="13"/>
        </w:numPr>
        <w:spacing w:line="360" w:lineRule="auto"/>
        <w:rPr>
          <w:rFonts w:ascii="David" w:hAnsi="David" w:cs="David"/>
          <w:sz w:val="24"/>
          <w:szCs w:val="24"/>
        </w:rPr>
      </w:pPr>
      <w:r w:rsidRPr="00BC4412">
        <w:rPr>
          <w:rFonts w:ascii="David" w:hAnsi="David" w:cs="David" w:hint="cs"/>
          <w:sz w:val="24"/>
          <w:szCs w:val="24"/>
          <w:rtl/>
        </w:rPr>
        <w:t xml:space="preserve">הסבר לחלק א' בתרגול המהיר: </w:t>
      </w:r>
      <w:r w:rsidR="00BC4412" w:rsidRPr="002B0322">
        <w:rPr>
          <w:rFonts w:ascii="David" w:hAnsi="David" w:cs="David"/>
          <w:sz w:val="24"/>
          <w:szCs w:val="24"/>
          <w:rtl/>
        </w:rPr>
        <w:t>בחלק זה תשמעו אקורדים בודדים</w:t>
      </w:r>
      <w:r w:rsidR="00BC4412">
        <w:rPr>
          <w:rFonts w:ascii="David" w:hAnsi="David" w:cs="David" w:hint="cs"/>
          <w:sz w:val="24"/>
          <w:szCs w:val="24"/>
          <w:rtl/>
        </w:rPr>
        <w:t xml:space="preserve"> </w:t>
      </w:r>
      <w:r w:rsidR="00BC4412" w:rsidRPr="002B0322">
        <w:rPr>
          <w:rFonts w:ascii="David" w:hAnsi="David" w:cs="David"/>
          <w:sz w:val="24"/>
          <w:szCs w:val="24"/>
          <w:rtl/>
        </w:rPr>
        <w:t>ותצטרכו לזהות אותם במהירות האפשרית, וללחוץ על סוג האקורד.</w:t>
      </w:r>
    </w:p>
    <w:p w14:paraId="056B01BE" w14:textId="671AEBAA" w:rsidR="00480BD2" w:rsidRPr="00BC4412" w:rsidRDefault="00480BD2" w:rsidP="00BC4412">
      <w:pPr>
        <w:pStyle w:val="a3"/>
        <w:spacing w:line="360" w:lineRule="auto"/>
        <w:rPr>
          <w:rFonts w:ascii="David" w:hAnsi="David" w:cs="David"/>
          <w:sz w:val="24"/>
          <w:szCs w:val="24"/>
          <w:rtl/>
        </w:rPr>
      </w:pPr>
      <w:r w:rsidRPr="00BC4412">
        <w:rPr>
          <w:rFonts w:ascii="David" w:hAnsi="David" w:cs="David"/>
          <w:sz w:val="24"/>
          <w:szCs w:val="24"/>
          <w:rtl/>
        </w:rPr>
        <w:t>ההבדל העיקרי הוא שבחלקים הבאים לא תוכלו לשמוע את האקורד יותר מפעם אחת, ועליכם לזהות את סוג האקורד במהירות האפשרית, וללחוץ עליו באמצעות העכבר. הקטע יושמע עד סופו, גם אם תלחצו על סוג האקורד מוקדם.</w:t>
      </w:r>
    </w:p>
    <w:p w14:paraId="752E957C" w14:textId="77777777" w:rsidR="00480BD2" w:rsidRDefault="00480BD2" w:rsidP="00BC4412">
      <w:pPr>
        <w:pStyle w:val="a3"/>
        <w:spacing w:line="360" w:lineRule="auto"/>
        <w:rPr>
          <w:rFonts w:ascii="David" w:hAnsi="David" w:cs="David"/>
          <w:sz w:val="24"/>
          <w:szCs w:val="24"/>
          <w:rtl/>
        </w:rPr>
      </w:pPr>
      <w:r w:rsidRPr="00661DEF">
        <w:rPr>
          <w:rFonts w:ascii="David" w:hAnsi="David" w:cs="David"/>
          <w:sz w:val="24"/>
          <w:szCs w:val="24"/>
          <w:rtl/>
        </w:rPr>
        <w:t>אנא כוונו את העכבר למרכז המסך (סימן הפלוס) לפני כל תרגיל</w:t>
      </w:r>
      <w:r>
        <w:rPr>
          <w:rFonts w:ascii="David" w:hAnsi="David" w:cs="David" w:hint="cs"/>
          <w:sz w:val="24"/>
          <w:szCs w:val="24"/>
          <w:rtl/>
        </w:rPr>
        <w:t xml:space="preserve"> </w:t>
      </w:r>
    </w:p>
    <w:p w14:paraId="1729B07C" w14:textId="77777777" w:rsidR="00480BD2" w:rsidRDefault="00480BD2" w:rsidP="00BC4412">
      <w:pPr>
        <w:pStyle w:val="a3"/>
        <w:spacing w:line="360" w:lineRule="auto"/>
        <w:rPr>
          <w:rFonts w:ascii="David" w:hAnsi="David" w:cs="David"/>
          <w:sz w:val="24"/>
          <w:szCs w:val="24"/>
          <w:rtl/>
        </w:rPr>
      </w:pPr>
      <w:r>
        <w:rPr>
          <w:rFonts w:ascii="David" w:hAnsi="David" w:cs="David" w:hint="cs"/>
          <w:sz w:val="24"/>
          <w:szCs w:val="24"/>
          <w:rtl/>
        </w:rPr>
        <w:t>(מסך 7)</w:t>
      </w:r>
    </w:p>
    <w:p w14:paraId="75B87F04" w14:textId="5F51FC9C" w:rsidR="00480BD2" w:rsidRDefault="00480BD2" w:rsidP="000473E6">
      <w:pPr>
        <w:pStyle w:val="a3"/>
        <w:numPr>
          <w:ilvl w:val="0"/>
          <w:numId w:val="13"/>
        </w:numPr>
        <w:spacing w:line="360" w:lineRule="auto"/>
        <w:rPr>
          <w:rFonts w:ascii="David" w:hAnsi="David" w:cs="David"/>
          <w:sz w:val="24"/>
          <w:szCs w:val="24"/>
          <w:rtl/>
        </w:rPr>
      </w:pPr>
      <w:r>
        <w:rPr>
          <w:rFonts w:ascii="David" w:hAnsi="David" w:cs="David" w:hint="cs"/>
          <w:sz w:val="24"/>
          <w:szCs w:val="24"/>
          <w:rtl/>
        </w:rPr>
        <w:t>הסבר</w:t>
      </w:r>
      <w:r w:rsidR="000473E6">
        <w:rPr>
          <w:rFonts w:ascii="David" w:hAnsi="David" w:cs="David" w:hint="cs"/>
          <w:sz w:val="24"/>
          <w:szCs w:val="24"/>
          <w:rtl/>
        </w:rPr>
        <w:t>ים לחלק ב' בתרגול המהיר (מסך 7.3 ולחלק ג' בתרגול המהיר (מסך 7.5) זהים להסבר לחלק א' (מסך 7)</w:t>
      </w:r>
    </w:p>
    <w:p w14:paraId="29C92E9C" w14:textId="1BD75886" w:rsidR="00DF0EEE" w:rsidRDefault="00DF0EEE" w:rsidP="00131266">
      <w:pPr>
        <w:pStyle w:val="a3"/>
        <w:numPr>
          <w:ilvl w:val="0"/>
          <w:numId w:val="13"/>
        </w:numPr>
        <w:spacing w:line="360" w:lineRule="auto"/>
        <w:rPr>
          <w:rFonts w:ascii="David" w:hAnsi="David" w:cs="David"/>
          <w:sz w:val="24"/>
          <w:szCs w:val="24"/>
        </w:rPr>
      </w:pPr>
      <w:r>
        <w:rPr>
          <w:rFonts w:ascii="David" w:hAnsi="David" w:cs="David" w:hint="cs"/>
          <w:sz w:val="24"/>
          <w:szCs w:val="24"/>
          <w:rtl/>
        </w:rPr>
        <w:t>מתווסף מסך לפני סוף התוכנה (המסך יופיע בהפעלה הראשונה והאחרונה של התוכנה בלבד):</w:t>
      </w:r>
    </w:p>
    <w:p w14:paraId="063F4268" w14:textId="77777777" w:rsidR="00DF0EEE" w:rsidRDefault="00DF0EEE" w:rsidP="00DF0EEE">
      <w:pPr>
        <w:pStyle w:val="a3"/>
        <w:spacing w:line="360" w:lineRule="auto"/>
        <w:rPr>
          <w:rFonts w:ascii="David" w:hAnsi="David" w:cs="David"/>
          <w:sz w:val="24"/>
          <w:szCs w:val="24"/>
          <w:rtl/>
        </w:rPr>
      </w:pPr>
      <w:r>
        <w:rPr>
          <w:rFonts w:ascii="David" w:hAnsi="David" w:cs="David" w:hint="cs"/>
          <w:sz w:val="24"/>
          <w:szCs w:val="24"/>
          <w:rtl/>
        </w:rPr>
        <w:t>שאלה פתוחה:</w:t>
      </w:r>
      <w:r w:rsidR="00AF5614">
        <w:rPr>
          <w:rFonts w:ascii="David" w:hAnsi="David" w:cs="David" w:hint="cs"/>
          <w:sz w:val="24"/>
          <w:szCs w:val="24"/>
        </w:rPr>
        <w:t xml:space="preserve"> </w:t>
      </w:r>
      <w:r w:rsidR="00AF5614">
        <w:rPr>
          <w:rFonts w:ascii="David" w:hAnsi="David" w:cs="David" w:hint="cs"/>
          <w:sz w:val="24"/>
          <w:szCs w:val="24"/>
          <w:rtl/>
        </w:rPr>
        <w:t>"אם השתמשתם</w:t>
      </w:r>
      <w:r>
        <w:rPr>
          <w:rFonts w:ascii="David" w:hAnsi="David" w:cs="David" w:hint="cs"/>
          <w:sz w:val="24"/>
          <w:szCs w:val="24"/>
          <w:rtl/>
        </w:rPr>
        <w:t>/ן</w:t>
      </w:r>
      <w:r w:rsidR="00AF5614">
        <w:rPr>
          <w:rFonts w:ascii="David" w:hAnsi="David" w:cs="David" w:hint="cs"/>
          <w:sz w:val="24"/>
          <w:szCs w:val="24"/>
          <w:rtl/>
        </w:rPr>
        <w:t xml:space="preserve"> באסוציאציות לזיהוי האקורדים, אנא ציינו כעת באילו אסוציאציות</w:t>
      </w:r>
      <w:r w:rsidRPr="00DF0EEE">
        <w:rPr>
          <w:rFonts w:ascii="David" w:hAnsi="David" w:cs="David" w:hint="cs"/>
          <w:sz w:val="24"/>
          <w:szCs w:val="24"/>
          <w:rtl/>
        </w:rPr>
        <w:t xml:space="preserve"> </w:t>
      </w:r>
      <w:r>
        <w:rPr>
          <w:rFonts w:ascii="David" w:hAnsi="David" w:cs="David" w:hint="cs"/>
          <w:sz w:val="24"/>
          <w:szCs w:val="24"/>
          <w:rtl/>
        </w:rPr>
        <w:t>השתמשתם/ן</w:t>
      </w:r>
      <w:r w:rsidR="00AF5614">
        <w:rPr>
          <w:rFonts w:ascii="David" w:hAnsi="David" w:cs="David" w:hint="cs"/>
          <w:sz w:val="24"/>
          <w:szCs w:val="24"/>
          <w:rtl/>
        </w:rPr>
        <w:t>"</w:t>
      </w:r>
      <w:r>
        <w:rPr>
          <w:rFonts w:ascii="David" w:hAnsi="David" w:cs="David" w:hint="cs"/>
          <w:sz w:val="24"/>
          <w:szCs w:val="24"/>
          <w:rtl/>
        </w:rPr>
        <w:t xml:space="preserve">. </w:t>
      </w:r>
    </w:p>
    <w:p w14:paraId="72045031" w14:textId="5986CBB9" w:rsidR="009C7C4C" w:rsidRPr="00007853" w:rsidRDefault="00DF0EEE" w:rsidP="00DF0EEE">
      <w:pPr>
        <w:pStyle w:val="a3"/>
        <w:spacing w:line="360" w:lineRule="auto"/>
        <w:rPr>
          <w:rFonts w:ascii="David" w:hAnsi="David" w:cs="David"/>
          <w:sz w:val="24"/>
          <w:szCs w:val="24"/>
          <w:rtl/>
        </w:rPr>
      </w:pPr>
      <w:r>
        <w:rPr>
          <w:rFonts w:ascii="David" w:hAnsi="David" w:cs="David" w:hint="cs"/>
          <w:sz w:val="24"/>
          <w:szCs w:val="24"/>
          <w:rtl/>
        </w:rPr>
        <w:t>מקום למילוי תשובה טקסטואלית.</w:t>
      </w:r>
    </w:p>
    <w:sectPr w:rsidR="009C7C4C" w:rsidRPr="00007853" w:rsidSect="00C339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03BA3"/>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34A27"/>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41943"/>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A7ACA"/>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B09C4"/>
    <w:multiLevelType w:val="hybridMultilevel"/>
    <w:tmpl w:val="9148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479B2"/>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8177E"/>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838BD"/>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E51AA"/>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50700"/>
    <w:multiLevelType w:val="hybridMultilevel"/>
    <w:tmpl w:val="0694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10C50"/>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442A5"/>
    <w:multiLevelType w:val="hybridMultilevel"/>
    <w:tmpl w:val="7EB8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273BF"/>
    <w:multiLevelType w:val="hybridMultilevel"/>
    <w:tmpl w:val="693A4A2E"/>
    <w:lvl w:ilvl="0" w:tplc="43E2B8A6">
      <w:start w:val="1"/>
      <w:numFmt w:val="bullet"/>
      <w:lvlText w:val="-"/>
      <w:lvlJc w:val="left"/>
      <w:pPr>
        <w:ind w:left="1074" w:hanging="360"/>
      </w:pPr>
      <w:rPr>
        <w:rFonts w:ascii="David" w:eastAsia="Calibri" w:hAnsi="David" w:cs="David"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abstractNumId w:val="8"/>
  </w:num>
  <w:num w:numId="2">
    <w:abstractNumId w:val="2"/>
  </w:num>
  <w:num w:numId="3">
    <w:abstractNumId w:val="5"/>
  </w:num>
  <w:num w:numId="4">
    <w:abstractNumId w:val="11"/>
  </w:num>
  <w:num w:numId="5">
    <w:abstractNumId w:val="3"/>
  </w:num>
  <w:num w:numId="6">
    <w:abstractNumId w:val="9"/>
  </w:num>
  <w:num w:numId="7">
    <w:abstractNumId w:val="4"/>
  </w:num>
  <w:num w:numId="8">
    <w:abstractNumId w:val="6"/>
  </w:num>
  <w:num w:numId="9">
    <w:abstractNumId w:val="0"/>
  </w:num>
  <w:num w:numId="10">
    <w:abstractNumId w:val="7"/>
  </w:num>
  <w:num w:numId="11">
    <w:abstractNumId w:val="12"/>
  </w:num>
  <w:num w:numId="12">
    <w:abstractNumId w:val="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eljm">
    <w15:presenceInfo w15:providerId="None" w15:userId="yaelj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D3"/>
    <w:rsid w:val="00007853"/>
    <w:rsid w:val="00030917"/>
    <w:rsid w:val="00036D5F"/>
    <w:rsid w:val="000443E0"/>
    <w:rsid w:val="000473E6"/>
    <w:rsid w:val="00085187"/>
    <w:rsid w:val="00094E0F"/>
    <w:rsid w:val="000C56B9"/>
    <w:rsid w:val="000D0AF7"/>
    <w:rsid w:val="000D6E3D"/>
    <w:rsid w:val="000E0A62"/>
    <w:rsid w:val="000F789D"/>
    <w:rsid w:val="0010268E"/>
    <w:rsid w:val="0010276B"/>
    <w:rsid w:val="00115972"/>
    <w:rsid w:val="00131266"/>
    <w:rsid w:val="001336A9"/>
    <w:rsid w:val="00152596"/>
    <w:rsid w:val="001542B2"/>
    <w:rsid w:val="00185485"/>
    <w:rsid w:val="00187411"/>
    <w:rsid w:val="001918E4"/>
    <w:rsid w:val="001B18D7"/>
    <w:rsid w:val="001C041C"/>
    <w:rsid w:val="001E4D66"/>
    <w:rsid w:val="00206328"/>
    <w:rsid w:val="002116CE"/>
    <w:rsid w:val="00244643"/>
    <w:rsid w:val="00267FF4"/>
    <w:rsid w:val="00274C3F"/>
    <w:rsid w:val="002855AF"/>
    <w:rsid w:val="002B0322"/>
    <w:rsid w:val="002B3179"/>
    <w:rsid w:val="002D641D"/>
    <w:rsid w:val="002F0BEE"/>
    <w:rsid w:val="00387A07"/>
    <w:rsid w:val="003905CF"/>
    <w:rsid w:val="00390BB7"/>
    <w:rsid w:val="003C0358"/>
    <w:rsid w:val="003E034E"/>
    <w:rsid w:val="003E0D3C"/>
    <w:rsid w:val="0041732B"/>
    <w:rsid w:val="004219CA"/>
    <w:rsid w:val="00437167"/>
    <w:rsid w:val="00480BD2"/>
    <w:rsid w:val="005001A0"/>
    <w:rsid w:val="00546548"/>
    <w:rsid w:val="0055238C"/>
    <w:rsid w:val="005823B9"/>
    <w:rsid w:val="00596C4D"/>
    <w:rsid w:val="005A2FB4"/>
    <w:rsid w:val="005B5864"/>
    <w:rsid w:val="005B64DD"/>
    <w:rsid w:val="005E08F5"/>
    <w:rsid w:val="005E1F33"/>
    <w:rsid w:val="005E247C"/>
    <w:rsid w:val="005F0400"/>
    <w:rsid w:val="00626A96"/>
    <w:rsid w:val="00626B2E"/>
    <w:rsid w:val="00661DEF"/>
    <w:rsid w:val="0066370E"/>
    <w:rsid w:val="006C36FA"/>
    <w:rsid w:val="006D402D"/>
    <w:rsid w:val="006E7B8E"/>
    <w:rsid w:val="006F55FA"/>
    <w:rsid w:val="00702E48"/>
    <w:rsid w:val="0070619A"/>
    <w:rsid w:val="00717A38"/>
    <w:rsid w:val="00746BCF"/>
    <w:rsid w:val="0076537C"/>
    <w:rsid w:val="007729AC"/>
    <w:rsid w:val="007D5388"/>
    <w:rsid w:val="00813301"/>
    <w:rsid w:val="008173BA"/>
    <w:rsid w:val="008670D3"/>
    <w:rsid w:val="0087582C"/>
    <w:rsid w:val="008A168D"/>
    <w:rsid w:val="008A30D3"/>
    <w:rsid w:val="008A6F16"/>
    <w:rsid w:val="008B12FB"/>
    <w:rsid w:val="009442F0"/>
    <w:rsid w:val="00962EFF"/>
    <w:rsid w:val="00962F81"/>
    <w:rsid w:val="00963861"/>
    <w:rsid w:val="009A0463"/>
    <w:rsid w:val="009B1BFD"/>
    <w:rsid w:val="009B50F5"/>
    <w:rsid w:val="009C7C4C"/>
    <w:rsid w:val="00A001EA"/>
    <w:rsid w:val="00A14FCE"/>
    <w:rsid w:val="00A545B5"/>
    <w:rsid w:val="00A609FD"/>
    <w:rsid w:val="00A70933"/>
    <w:rsid w:val="00A95C99"/>
    <w:rsid w:val="00AA40D5"/>
    <w:rsid w:val="00AA52DF"/>
    <w:rsid w:val="00AC1E85"/>
    <w:rsid w:val="00AE48F8"/>
    <w:rsid w:val="00AF5614"/>
    <w:rsid w:val="00B03F5C"/>
    <w:rsid w:val="00B06BE9"/>
    <w:rsid w:val="00B30621"/>
    <w:rsid w:val="00B47EC6"/>
    <w:rsid w:val="00B87767"/>
    <w:rsid w:val="00BB567A"/>
    <w:rsid w:val="00BC4412"/>
    <w:rsid w:val="00BC788F"/>
    <w:rsid w:val="00BD593D"/>
    <w:rsid w:val="00C01B19"/>
    <w:rsid w:val="00C02189"/>
    <w:rsid w:val="00C06BCE"/>
    <w:rsid w:val="00C169EE"/>
    <w:rsid w:val="00C339D9"/>
    <w:rsid w:val="00C45F2F"/>
    <w:rsid w:val="00CB72E8"/>
    <w:rsid w:val="00CC29D3"/>
    <w:rsid w:val="00CC3AB4"/>
    <w:rsid w:val="00CC6A59"/>
    <w:rsid w:val="00CE234F"/>
    <w:rsid w:val="00D749B4"/>
    <w:rsid w:val="00D9686D"/>
    <w:rsid w:val="00DA3205"/>
    <w:rsid w:val="00DB5139"/>
    <w:rsid w:val="00DB6931"/>
    <w:rsid w:val="00DD40C4"/>
    <w:rsid w:val="00DE7017"/>
    <w:rsid w:val="00DF0EEE"/>
    <w:rsid w:val="00DF251D"/>
    <w:rsid w:val="00E00306"/>
    <w:rsid w:val="00E03935"/>
    <w:rsid w:val="00E12C9D"/>
    <w:rsid w:val="00E13E86"/>
    <w:rsid w:val="00E45AF2"/>
    <w:rsid w:val="00E51F2C"/>
    <w:rsid w:val="00E536FD"/>
    <w:rsid w:val="00E55309"/>
    <w:rsid w:val="00E56329"/>
    <w:rsid w:val="00E73610"/>
    <w:rsid w:val="00E76435"/>
    <w:rsid w:val="00E77624"/>
    <w:rsid w:val="00E80584"/>
    <w:rsid w:val="00E93B2F"/>
    <w:rsid w:val="00EB62BF"/>
    <w:rsid w:val="00EC1D62"/>
    <w:rsid w:val="00EE0115"/>
    <w:rsid w:val="00F07702"/>
    <w:rsid w:val="00F35ACB"/>
    <w:rsid w:val="00F36CBB"/>
    <w:rsid w:val="00F3726F"/>
    <w:rsid w:val="00F661A2"/>
    <w:rsid w:val="00F67E1B"/>
    <w:rsid w:val="00F8323B"/>
    <w:rsid w:val="00F916E7"/>
    <w:rsid w:val="00FB3B28"/>
    <w:rsid w:val="00FC0AF9"/>
    <w:rsid w:val="00FE37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BB01"/>
  <w15:chartTrackingRefBased/>
  <w15:docId w15:val="{461AFC44-268D-405B-80FC-B9627EEE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2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9B4"/>
    <w:pPr>
      <w:spacing w:line="360" w:lineRule="auto"/>
    </w:pPr>
    <w:rPr>
      <w:rFonts w:asciiTheme="majorBidi" w:hAnsiTheme="majorBidi" w:cs="David"/>
      <w:sz w:val="24"/>
      <w:szCs w:val="24"/>
    </w:rPr>
  </w:style>
  <w:style w:type="paragraph" w:styleId="1">
    <w:name w:val="heading 1"/>
    <w:basedOn w:val="a"/>
    <w:next w:val="a"/>
    <w:link w:val="10"/>
    <w:uiPriority w:val="9"/>
    <w:qFormat/>
    <w:rsid w:val="003905CF"/>
    <w:pPr>
      <w:tabs>
        <w:tab w:val="left" w:pos="8448"/>
      </w:tabs>
      <w:ind w:right="-142"/>
      <w:jc w:val="center"/>
      <w:outlineLvl w:val="0"/>
    </w:pPr>
    <w:rPr>
      <w:bCs/>
      <w:szCs w:val="36"/>
    </w:rPr>
  </w:style>
  <w:style w:type="paragraph" w:styleId="2">
    <w:name w:val="heading 2"/>
    <w:basedOn w:val="1"/>
    <w:next w:val="a"/>
    <w:link w:val="20"/>
    <w:uiPriority w:val="9"/>
    <w:unhideWhenUsed/>
    <w:qFormat/>
    <w:rsid w:val="003905CF"/>
    <w:pPr>
      <w:jc w:val="left"/>
      <w:outlineLvl w:val="1"/>
    </w:pPr>
    <w:rPr>
      <w:szCs w:val="32"/>
    </w:rPr>
  </w:style>
  <w:style w:type="paragraph" w:styleId="3">
    <w:name w:val="heading 3"/>
    <w:basedOn w:val="2"/>
    <w:next w:val="a"/>
    <w:link w:val="30"/>
    <w:uiPriority w:val="9"/>
    <w:unhideWhenUsed/>
    <w:qFormat/>
    <w:rsid w:val="003905CF"/>
    <w:pPr>
      <w:outlineLvl w:val="2"/>
    </w:pPr>
    <w:rPr>
      <w:szCs w:val="24"/>
    </w:rPr>
  </w:style>
  <w:style w:type="paragraph" w:styleId="4">
    <w:name w:val="heading 4"/>
    <w:basedOn w:val="a"/>
    <w:next w:val="a"/>
    <w:link w:val="40"/>
    <w:uiPriority w:val="9"/>
    <w:semiHidden/>
    <w:unhideWhenUsed/>
    <w:qFormat/>
    <w:rsid w:val="003905CF"/>
    <w:pPr>
      <w:keepNext/>
      <w:keepLines/>
      <w:spacing w:before="40"/>
      <w:outlineLvl w:val="3"/>
    </w:pPr>
    <w:rPr>
      <w:rFonts w:asciiTheme="majorHAnsi" w:eastAsiaTheme="majorEastAsia" w:hAnsiTheme="majorHAns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8C"/>
    <w:pPr>
      <w:spacing w:line="259" w:lineRule="auto"/>
      <w:ind w:left="720"/>
      <w:contextualSpacing/>
    </w:pPr>
    <w:rPr>
      <w:rFonts w:ascii="Calibri" w:eastAsia="Calibri" w:hAnsi="Calibri" w:cs="Arial"/>
      <w:sz w:val="22"/>
      <w:szCs w:val="22"/>
    </w:rPr>
  </w:style>
  <w:style w:type="character" w:customStyle="1" w:styleId="10">
    <w:name w:val="כותרת 1 תו"/>
    <w:basedOn w:val="a0"/>
    <w:link w:val="1"/>
    <w:uiPriority w:val="9"/>
    <w:rsid w:val="003905CF"/>
    <w:rPr>
      <w:rFonts w:ascii="Times New Roman" w:hAnsi="Times New Roman" w:cs="David"/>
      <w:bCs/>
      <w:sz w:val="24"/>
      <w:szCs w:val="36"/>
      <w:lang w:eastAsia="he-IL"/>
    </w:rPr>
  </w:style>
  <w:style w:type="character" w:customStyle="1" w:styleId="20">
    <w:name w:val="כותרת 2 תו"/>
    <w:basedOn w:val="a0"/>
    <w:link w:val="2"/>
    <w:uiPriority w:val="9"/>
    <w:rsid w:val="003905CF"/>
    <w:rPr>
      <w:rFonts w:ascii="Times New Roman" w:hAnsi="Times New Roman" w:cs="David"/>
      <w:bCs/>
      <w:sz w:val="24"/>
      <w:szCs w:val="32"/>
      <w:lang w:eastAsia="he-IL"/>
    </w:rPr>
  </w:style>
  <w:style w:type="character" w:customStyle="1" w:styleId="30">
    <w:name w:val="כותרת 3 תו"/>
    <w:basedOn w:val="a0"/>
    <w:link w:val="3"/>
    <w:uiPriority w:val="9"/>
    <w:rsid w:val="003905CF"/>
    <w:rPr>
      <w:rFonts w:ascii="Times New Roman" w:hAnsi="Times New Roman" w:cs="David"/>
      <w:bCs/>
      <w:sz w:val="24"/>
      <w:szCs w:val="24"/>
      <w:lang w:eastAsia="he-IL"/>
    </w:rPr>
  </w:style>
  <w:style w:type="paragraph" w:styleId="a4">
    <w:name w:val="Title"/>
    <w:basedOn w:val="a"/>
    <w:next w:val="a"/>
    <w:link w:val="a5"/>
    <w:uiPriority w:val="10"/>
    <w:qFormat/>
    <w:rsid w:val="003905CF"/>
    <w:pPr>
      <w:contextualSpacing/>
    </w:pPr>
    <w:rPr>
      <w:rFonts w:asciiTheme="majorHAnsi" w:eastAsiaTheme="majorEastAsia" w:hAnsiTheme="majorHAnsi"/>
      <w:bCs/>
      <w:spacing w:val="-10"/>
      <w:kern w:val="28"/>
      <w:sz w:val="56"/>
    </w:rPr>
  </w:style>
  <w:style w:type="character" w:customStyle="1" w:styleId="a5">
    <w:name w:val="כותרת טקסט תו"/>
    <w:basedOn w:val="a0"/>
    <w:link w:val="a4"/>
    <w:uiPriority w:val="10"/>
    <w:rsid w:val="003905CF"/>
    <w:rPr>
      <w:rFonts w:asciiTheme="majorHAnsi" w:eastAsiaTheme="majorEastAsia" w:hAnsiTheme="majorHAnsi" w:cs="David"/>
      <w:bCs/>
      <w:spacing w:val="-10"/>
      <w:kern w:val="28"/>
      <w:sz w:val="56"/>
      <w:szCs w:val="24"/>
      <w:lang w:eastAsia="he-IL"/>
    </w:rPr>
  </w:style>
  <w:style w:type="character" w:customStyle="1" w:styleId="40">
    <w:name w:val="כותרת 4 תו"/>
    <w:basedOn w:val="a0"/>
    <w:link w:val="4"/>
    <w:uiPriority w:val="9"/>
    <w:semiHidden/>
    <w:rsid w:val="003905CF"/>
    <w:rPr>
      <w:rFonts w:asciiTheme="majorHAnsi" w:eastAsiaTheme="majorEastAsia" w:hAnsiTheme="majorHAnsi" w:cs="David"/>
      <w:i/>
      <w:sz w:val="24"/>
      <w:szCs w:val="24"/>
      <w:lang w:eastAsia="he-IL"/>
    </w:rPr>
  </w:style>
  <w:style w:type="character" w:styleId="a6">
    <w:name w:val="annotation reference"/>
    <w:basedOn w:val="a0"/>
    <w:uiPriority w:val="99"/>
    <w:semiHidden/>
    <w:unhideWhenUsed/>
    <w:rsid w:val="001B18D7"/>
    <w:rPr>
      <w:sz w:val="16"/>
      <w:szCs w:val="16"/>
    </w:rPr>
  </w:style>
  <w:style w:type="paragraph" w:styleId="a7">
    <w:name w:val="annotation text"/>
    <w:basedOn w:val="a"/>
    <w:link w:val="a8"/>
    <w:uiPriority w:val="99"/>
    <w:semiHidden/>
    <w:unhideWhenUsed/>
    <w:rsid w:val="001B18D7"/>
    <w:pPr>
      <w:spacing w:line="240" w:lineRule="auto"/>
    </w:pPr>
    <w:rPr>
      <w:sz w:val="20"/>
      <w:szCs w:val="20"/>
    </w:rPr>
  </w:style>
  <w:style w:type="character" w:customStyle="1" w:styleId="a8">
    <w:name w:val="טקסט הערה תו"/>
    <w:basedOn w:val="a0"/>
    <w:link w:val="a7"/>
    <w:uiPriority w:val="99"/>
    <w:semiHidden/>
    <w:rsid w:val="001B18D7"/>
    <w:rPr>
      <w:rFonts w:asciiTheme="majorBidi" w:hAnsiTheme="majorBidi" w:cs="David"/>
      <w:sz w:val="20"/>
      <w:szCs w:val="20"/>
    </w:rPr>
  </w:style>
  <w:style w:type="paragraph" w:styleId="a9">
    <w:name w:val="annotation subject"/>
    <w:basedOn w:val="a7"/>
    <w:next w:val="a7"/>
    <w:link w:val="aa"/>
    <w:uiPriority w:val="99"/>
    <w:semiHidden/>
    <w:unhideWhenUsed/>
    <w:rsid w:val="001B18D7"/>
    <w:rPr>
      <w:b/>
      <w:bCs/>
    </w:rPr>
  </w:style>
  <w:style w:type="character" w:customStyle="1" w:styleId="aa">
    <w:name w:val="נושא הערה תו"/>
    <w:basedOn w:val="a8"/>
    <w:link w:val="a9"/>
    <w:uiPriority w:val="99"/>
    <w:semiHidden/>
    <w:rsid w:val="001B18D7"/>
    <w:rPr>
      <w:rFonts w:asciiTheme="majorBidi" w:hAnsiTheme="majorBidi" w:cs="David"/>
      <w:b/>
      <w:bCs/>
      <w:sz w:val="20"/>
      <w:szCs w:val="20"/>
    </w:rPr>
  </w:style>
  <w:style w:type="paragraph" w:styleId="ab">
    <w:name w:val="Balloon Text"/>
    <w:basedOn w:val="a"/>
    <w:link w:val="ac"/>
    <w:uiPriority w:val="99"/>
    <w:semiHidden/>
    <w:unhideWhenUsed/>
    <w:rsid w:val="001B18D7"/>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1B18D7"/>
    <w:rPr>
      <w:rFonts w:ascii="Tahoma" w:hAnsi="Tahoma" w:cs="Tahoma"/>
      <w:sz w:val="18"/>
      <w:szCs w:val="18"/>
    </w:rPr>
  </w:style>
  <w:style w:type="table" w:styleId="ad">
    <w:name w:val="Table Grid"/>
    <w:basedOn w:val="a1"/>
    <w:uiPriority w:val="39"/>
    <w:rsid w:val="002B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2946</Words>
  <Characters>14730</Characters>
  <Application>Microsoft Office Word</Application>
  <DocSecurity>0</DocSecurity>
  <Lines>122</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yaeljm</dc:creator>
  <cp:keywords/>
  <dc:description/>
  <cp:lastModifiedBy>yaeljm</cp:lastModifiedBy>
  <cp:revision>4</cp:revision>
  <dcterms:created xsi:type="dcterms:W3CDTF">2020-07-21T07:42:00Z</dcterms:created>
  <dcterms:modified xsi:type="dcterms:W3CDTF">2020-07-21T07:46:00Z</dcterms:modified>
</cp:coreProperties>
</file>